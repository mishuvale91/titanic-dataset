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sz w:val="34"/>
        </w:rPr>
      </w:pPr>
      <w:bookmarkStart w:id="0" w:name="__RefHeading___Toc1001_781917998"/>
      <w:bookmarkEnd w:id="0"/>
      <w:r>
        <w:rPr>
          <w:sz w:val="34"/>
        </w:rPr>
        <w:t>M2.851 - Tipología y ciclo de vida de los datos</w:t>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Corpo"/>
        <w:jc w:val="both"/>
        <w:rPr/>
      </w:pPr>
      <w:r>
        <w:rPr/>
      </w:r>
    </w:p>
    <w:p>
      <w:pPr>
        <w:pStyle w:val="Ttulododocumento"/>
        <w:rPr/>
      </w:pPr>
      <w:r>
        <w:rPr/>
        <w:t>Práctica 2</w:t>
      </w:r>
    </w:p>
    <w:p>
      <w:pPr>
        <w:pStyle w:val="Corpo"/>
        <w:jc w:val="center"/>
        <w:rPr>
          <w:rStyle w:val="Ligazndainternet"/>
          <w:ins w:id="2" w:author="Autor descoñecido" w:date="2021-01-05T20:20:31Z"/>
        </w:rPr>
      </w:pPr>
      <w:hyperlink r:id="rId2">
        <w:ins w:id="1" w:author="Autor descoñecido" w:date="2021-01-05T20:20:31Z">
          <w:r>
            <w:rPr/>
          </w:r>
        </w:ins>
      </w:hyperlink>
    </w:p>
    <w:p>
      <w:pPr>
        <w:pStyle w:val="Corpo"/>
        <w:jc w:val="center"/>
        <w:rPr>
          <w:rStyle w:val="Ligazndainternet"/>
          <w:ins w:id="4" w:author="Autor descoñecido" w:date="2021-01-05T20:20:31Z"/>
        </w:rPr>
      </w:pPr>
      <w:hyperlink r:id="rId3">
        <w:ins w:id="3" w:author="Autor descoñecido" w:date="2021-01-05T20:20:31Z">
          <w:r>
            <w:rPr/>
          </w:r>
        </w:ins>
      </w:hyperlink>
    </w:p>
    <w:p>
      <w:pPr>
        <w:pStyle w:val="Corpo"/>
        <w:jc w:val="center"/>
        <w:rPr>
          <w:rStyle w:val="Ligazndainternet"/>
          <w:ins w:id="6" w:author="Autor descoñecido" w:date="2021-01-05T20:20:31Z"/>
        </w:rPr>
      </w:pPr>
      <w:hyperlink r:id="rId4">
        <w:ins w:id="5" w:author="Autor descoñecido" w:date="2021-01-05T20:20:31Z">
          <w:r>
            <w:rPr/>
          </w:r>
        </w:ins>
      </w:hyperlink>
    </w:p>
    <w:p>
      <w:pPr>
        <w:pStyle w:val="Corpo"/>
        <w:jc w:val="center"/>
        <w:rPr>
          <w:rStyle w:val="Ligazndainternet"/>
          <w:rFonts w:eastAsia="Noto Serif CJK SC" w:cs="Lohit Devanagari"/>
          <w:color w:val="auto"/>
          <w:kern w:val="2"/>
          <w:sz w:val="24"/>
          <w:szCs w:val="24"/>
          <w:lang w:val="es-ES" w:eastAsia="zh-CN" w:bidi="hi-IN"/>
          <w:ins w:id="8" w:author="Autor descoñecido" w:date="2021-01-05T20:20:31Z"/>
        </w:rPr>
      </w:pPr>
      <w:ins w:id="7" w:author="Autor descoñecido" w:date="2021-01-05T20:20:31Z">
        <w:r>
          <w:rPr/>
        </w:r>
      </w:ins>
    </w:p>
    <w:p>
      <w:pPr>
        <w:pStyle w:val="Corpo"/>
        <w:jc w:val="center"/>
        <w:rPr>
          <w:rStyle w:val="Ligazndainternet"/>
          <w:rFonts w:eastAsia="Noto Serif CJK SC" w:cs="Lohit Devanagari"/>
          <w:color w:val="auto"/>
          <w:kern w:val="2"/>
          <w:sz w:val="24"/>
          <w:szCs w:val="24"/>
          <w:lang w:val="es-ES" w:eastAsia="zh-CN" w:bidi="hi-IN"/>
          <w:ins w:id="10" w:author="Autor descoñecido" w:date="2021-01-05T20:20:31Z"/>
        </w:rPr>
      </w:pPr>
      <w:ins w:id="9" w:author="Autor descoñecido" w:date="2021-01-05T20:20:31Z">
        <w:r>
          <w:rPr/>
        </w:r>
      </w:ins>
    </w:p>
    <w:p>
      <w:pPr>
        <w:pStyle w:val="Corpo"/>
        <w:jc w:val="center"/>
        <w:rPr>
          <w:rStyle w:val="Ligazndainternet"/>
          <w:rFonts w:eastAsia="Noto Serif CJK SC" w:cs="Lohit Devanagari"/>
          <w:color w:val="auto"/>
          <w:kern w:val="2"/>
          <w:sz w:val="24"/>
          <w:szCs w:val="24"/>
          <w:lang w:val="es-ES" w:eastAsia="zh-CN" w:bidi="hi-IN"/>
          <w:ins w:id="12" w:author="Autor descoñecido" w:date="2021-01-05T20:20:31Z"/>
        </w:rPr>
      </w:pPr>
      <w:ins w:id="11" w:author="Autor descoñecido" w:date="2021-01-05T20:20:31Z">
        <w:r>
          <w:rPr/>
        </w:r>
      </w:ins>
    </w:p>
    <w:p>
      <w:pPr>
        <w:pStyle w:val="Corpo"/>
        <w:jc w:val="center"/>
        <w:rPr>
          <w:rStyle w:val="Ligazndainternet"/>
          <w:rFonts w:eastAsia="Noto Serif CJK SC" w:cs="Lohit Devanagari"/>
          <w:color w:val="auto"/>
          <w:kern w:val="2"/>
          <w:sz w:val="24"/>
          <w:szCs w:val="24"/>
          <w:lang w:val="es-ES" w:eastAsia="zh-CN" w:bidi="hi-IN"/>
          <w:ins w:id="14" w:author="Autor descoñecido" w:date="2021-01-05T20:20:31Z"/>
        </w:rPr>
      </w:pPr>
      <w:ins w:id="13" w:author="Autor descoñecido" w:date="2021-01-05T20:20:31Z">
        <w:r>
          <w:rPr/>
        </w:r>
      </w:ins>
    </w:p>
    <w:p>
      <w:pPr>
        <w:pStyle w:val="Corpo"/>
        <w:jc w:val="center"/>
        <w:rPr>
          <w:rStyle w:val="Ligazndainternet"/>
          <w:rFonts w:eastAsia="Noto Serif CJK SC" w:cs="Lohit Devanagari"/>
          <w:color w:val="auto"/>
          <w:kern w:val="2"/>
          <w:sz w:val="24"/>
          <w:szCs w:val="24"/>
          <w:lang w:val="es-ES" w:eastAsia="zh-CN" w:bidi="hi-IN"/>
          <w:ins w:id="16" w:author="Autor descoñecido" w:date="2021-01-05T20:20:31Z"/>
        </w:rPr>
      </w:pPr>
      <w:ins w:id="15" w:author="Autor descoñecido" w:date="2021-01-05T20:20:31Z">
        <w:r>
          <w:rPr/>
        </w:r>
      </w:ins>
    </w:p>
    <w:p>
      <w:pPr>
        <w:pStyle w:val="Corpo"/>
        <w:jc w:val="center"/>
        <w:rPr>
          <w:rStyle w:val="Ligazndainternet"/>
          <w:rFonts w:eastAsia="Noto Serif CJK SC" w:cs="Lohit Devanagari"/>
          <w:color w:val="auto"/>
          <w:kern w:val="2"/>
          <w:sz w:val="24"/>
          <w:szCs w:val="24"/>
          <w:lang w:val="es-ES" w:eastAsia="zh-CN" w:bidi="hi-IN"/>
          <w:ins w:id="18" w:author="Autor descoñecido" w:date="2021-01-05T20:20:31Z"/>
        </w:rPr>
      </w:pPr>
      <w:ins w:id="17" w:author="Autor descoñecido" w:date="2021-01-05T20:20:31Z">
        <w:r>
          <w:rPr/>
        </w:r>
      </w:ins>
    </w:p>
    <w:p>
      <w:pPr>
        <w:pStyle w:val="Corpo"/>
        <w:jc w:val="center"/>
        <w:rPr>
          <w:rStyle w:val="Ligazndainternet"/>
          <w:rFonts w:eastAsia="Noto Serif CJK SC" w:cs="Lohit Devanagari"/>
          <w:color w:val="auto"/>
          <w:kern w:val="2"/>
          <w:sz w:val="24"/>
          <w:szCs w:val="24"/>
          <w:lang w:val="es-ES" w:eastAsia="zh-CN" w:bidi="hi-IN"/>
          <w:ins w:id="20" w:author="Autor descoñecido" w:date="2021-01-05T20:20:31Z"/>
        </w:rPr>
      </w:pPr>
      <w:ins w:id="19" w:author="Autor descoñecido" w:date="2021-01-05T20:20:31Z">
        <w:r>
          <w:rPr/>
        </w:r>
      </w:ins>
    </w:p>
    <w:p>
      <w:pPr>
        <w:pStyle w:val="Corpo"/>
        <w:jc w:val="center"/>
        <w:rPr>
          <w:rStyle w:val="Ligazndainternet"/>
          <w:rFonts w:eastAsia="Noto Serif CJK SC" w:cs="Lohit Devanagari"/>
          <w:color w:val="auto"/>
          <w:kern w:val="2"/>
          <w:sz w:val="24"/>
          <w:szCs w:val="24"/>
          <w:lang w:val="es-ES" w:eastAsia="zh-CN" w:bidi="hi-IN"/>
          <w:ins w:id="22" w:author="Autor descoñecido" w:date="2021-01-05T20:20:31Z"/>
        </w:rPr>
      </w:pPr>
      <w:ins w:id="21" w:author="Autor descoñecido" w:date="2021-01-05T20:20:31Z">
        <w:r>
          <w:rPr/>
        </w:r>
      </w:ins>
    </w:p>
    <w:p>
      <w:pPr>
        <w:pStyle w:val="Corpo"/>
        <w:jc w:val="center"/>
        <w:rPr>
          <w:rStyle w:val="Ligazndainternet"/>
          <w:rFonts w:eastAsia="Noto Serif CJK SC" w:cs="Lohit Devanagari"/>
          <w:b/>
          <w:b/>
          <w:bCs/>
          <w:color w:val="auto"/>
          <w:kern w:val="2"/>
          <w:sz w:val="36"/>
          <w:szCs w:val="36"/>
          <w:u w:val="none"/>
          <w:lang w:val="es-ES" w:eastAsia="zh-CN" w:bidi="hi-IN"/>
          <w:ins w:id="24" w:author="Autor descoñecido" w:date="2021-01-05T20:20:31Z"/>
        </w:rPr>
      </w:pPr>
      <w:ins w:id="23" w:author="Autor descoñecido" w:date="2021-01-05T20:20:31Z">
        <w:r>
          <w:rPr/>
        </w:r>
      </w:ins>
    </w:p>
    <w:p>
      <w:pPr>
        <w:pStyle w:val="Corpo"/>
        <w:jc w:val="center"/>
        <w:rPr/>
      </w:pPr>
      <w:ins w:id="25" w:author="Autor descoñecido" w:date="2021-01-05T20:20:31Z">
        <w:r>
          <w:rPr>
            <w:rStyle w:val="Ligazndainternet"/>
            <w:rFonts w:eastAsia="Noto Serif CJK SC" w:cs="Lohit Devanagari"/>
            <w:b/>
            <w:bCs/>
            <w:color w:val="auto"/>
            <w:kern w:val="2"/>
            <w:sz w:val="36"/>
            <w:szCs w:val="36"/>
            <w:u w:val="none"/>
            <w:lang w:val="es-ES" w:eastAsia="zh-CN" w:bidi="hi-IN"/>
          </w:rPr>
          <w:t>github de la práctica</w:t>
        </w:r>
      </w:ins>
    </w:p>
    <w:p>
      <w:pPr>
        <w:pStyle w:val="Corpo"/>
        <w:jc w:val="center"/>
        <w:rPr>
          <w:del w:id="28" w:author="Autor descoñecido" w:date="2021-01-05T20:22:04Z"/>
        </w:rPr>
      </w:pPr>
      <w:hyperlink r:id="rId5">
        <w:ins w:id="27" w:author="Autor descoñecido" w:date="2021-01-05T20:20:31Z">
          <w:r>
            <w:rPr>
              <w:rStyle w:val="Ligazndainternet"/>
              <w:rFonts w:eastAsia="Noto Serif CJK SC" w:cs="Lohit Devanagari"/>
              <w:color w:val="auto"/>
              <w:kern w:val="2"/>
              <w:sz w:val="24"/>
              <w:szCs w:val="24"/>
              <w:lang w:val="es-ES" w:eastAsia="zh-CN" w:bidi="hi-IN"/>
            </w:rPr>
            <w:t>https://github.com/mishuvale91/titanic-dataset</w:t>
          </w:r>
        </w:ins>
      </w:hyperlink>
    </w:p>
    <w:p>
      <w:pPr>
        <w:pStyle w:val="Corpo"/>
        <w:widowControl/>
        <w:suppressAutoHyphens w:val="true"/>
        <w:bidi w:val="0"/>
        <w:spacing w:lineRule="auto" w:line="276" w:before="0" w:after="140"/>
        <w:jc w:val="center"/>
        <w:rPr>
          <w:del w:id="30" w:author="Autor descoñecido" w:date="2021-01-05T20:22:04Z"/>
        </w:rPr>
      </w:pPr>
      <w:del w:id="29" w:author="Autor descoñecido" w:date="2021-01-05T20:22:04Z">
        <w:r>
          <w:rPr/>
        </w:r>
      </w:del>
    </w:p>
    <w:p>
      <w:pPr>
        <w:pStyle w:val="Corpo"/>
        <w:widowControl/>
        <w:suppressAutoHyphens w:val="true"/>
        <w:bidi w:val="0"/>
        <w:spacing w:lineRule="auto" w:line="276" w:before="0" w:after="140"/>
        <w:jc w:val="center"/>
        <w:rPr/>
      </w:pPr>
      <w:r>
        <w:rPr/>
      </w:r>
    </w:p>
    <w:p>
      <w:pPr>
        <w:pStyle w:val="Corpo"/>
        <w:jc w:val="both"/>
        <w:rPr>
          <w:del w:id="32" w:author="Autor descoñecido" w:date="2021-01-05T20:21:24Z"/>
        </w:rPr>
      </w:pPr>
      <w:del w:id="31" w:author="Autor descoñecido" w:date="2021-01-05T20:21:24Z">
        <w:r>
          <w:rPr/>
        </w:r>
      </w:del>
    </w:p>
    <w:p>
      <w:pPr>
        <w:pStyle w:val="Corpo"/>
        <w:jc w:val="both"/>
        <w:rPr>
          <w:del w:id="34" w:author="Autor descoñecido" w:date="2021-01-05T20:21:24Z"/>
        </w:rPr>
      </w:pPr>
      <w:del w:id="33" w:author="Autor descoñecido" w:date="2021-01-05T20:21:24Z">
        <w:r>
          <w:rPr/>
        </w:r>
      </w:del>
    </w:p>
    <w:p>
      <w:pPr>
        <w:pStyle w:val="Corpo"/>
        <w:jc w:val="both"/>
        <w:rPr>
          <w:del w:id="36" w:author="Autor descoñecido" w:date="2021-01-05T20:21:24Z"/>
        </w:rPr>
      </w:pPr>
      <w:del w:id="35" w:author="Autor descoñecido" w:date="2021-01-05T20:21:24Z">
        <w:r>
          <w:rPr/>
        </w:r>
      </w:del>
    </w:p>
    <w:p>
      <w:pPr>
        <w:pStyle w:val="Corpo"/>
        <w:jc w:val="both"/>
        <w:rPr>
          <w:del w:id="38" w:author="Autor descoñecido" w:date="2021-01-05T20:21:24Z"/>
        </w:rPr>
      </w:pPr>
      <w:del w:id="37" w:author="Autor descoñecido" w:date="2021-01-05T20:21:24Z">
        <w:r>
          <w:rPr/>
        </w:r>
      </w:del>
    </w:p>
    <w:p>
      <w:pPr>
        <w:pStyle w:val="Corpo"/>
        <w:jc w:val="both"/>
        <w:rPr>
          <w:del w:id="40" w:author="Autor descoñecido" w:date="2021-01-05T20:21:24Z"/>
        </w:rPr>
      </w:pPr>
      <w:del w:id="39" w:author="Autor descoñecido" w:date="2021-01-05T20:21:24Z">
        <w:r>
          <w:rPr/>
        </w:r>
      </w:del>
    </w:p>
    <w:p>
      <w:pPr>
        <w:pStyle w:val="Corpo"/>
        <w:jc w:val="both"/>
        <w:rPr>
          <w:del w:id="42" w:author="Autor descoñecido" w:date="2021-01-05T20:21:24Z"/>
        </w:rPr>
      </w:pPr>
      <w:del w:id="41" w:author="Autor descoñecido" w:date="2021-01-05T20:21:24Z">
        <w:r>
          <w:rPr/>
        </w:r>
      </w:del>
    </w:p>
    <w:p>
      <w:pPr>
        <w:pStyle w:val="Corpo"/>
        <w:jc w:val="center"/>
        <w:rPr>
          <w:del w:id="44" w:author="Autor descoñecido" w:date="2021-01-05T20:21:24Z"/>
        </w:rPr>
      </w:pPr>
      <w:del w:id="43" w:author="Autor descoñecido" w:date="2021-01-05T20:21:24Z">
        <w:r>
          <w:rPr/>
        </w:r>
      </w:del>
    </w:p>
    <w:p>
      <w:pPr>
        <w:pStyle w:val="Corpo"/>
        <w:jc w:val="center"/>
        <w:rPr>
          <w:del w:id="46" w:author="Autor descoñecido" w:date="2021-01-05T20:21:24Z"/>
        </w:rPr>
      </w:pPr>
      <w:del w:id="45" w:author="Autor descoñecido" w:date="2021-01-05T20:21:24Z">
        <w:r>
          <w:rPr/>
        </w:r>
      </w:del>
    </w:p>
    <w:p>
      <w:pPr>
        <w:pStyle w:val="Corpo"/>
        <w:jc w:val="center"/>
        <w:rPr>
          <w:del w:id="48" w:author="Autor descoñecido" w:date="2021-01-05T20:21:24Z"/>
        </w:rPr>
      </w:pPr>
      <w:del w:id="47" w:author="Autor descoñecido" w:date="2021-01-05T20:21:24Z">
        <w:r>
          <w:rPr/>
        </w:r>
      </w:del>
    </w:p>
    <w:p>
      <w:pPr>
        <w:pStyle w:val="Corpo"/>
        <w:jc w:val="center"/>
        <w:rPr>
          <w:del w:id="50" w:author="Autor descoñecido" w:date="2021-01-05T20:21:24Z"/>
        </w:rPr>
      </w:pPr>
      <w:del w:id="49" w:author="Autor descoñecido" w:date="2021-01-05T20:21:24Z">
        <w:r>
          <w:rPr/>
        </w:r>
      </w:del>
    </w:p>
    <w:p>
      <w:pPr>
        <w:pStyle w:val="Corpo"/>
        <w:jc w:val="center"/>
        <w:rPr>
          <w:del w:id="52" w:author="Autor descoñecido" w:date="2021-01-05T20:21:24Z"/>
        </w:rPr>
      </w:pPr>
      <w:del w:id="51" w:author="Autor descoñecido" w:date="2021-01-05T20:21:24Z">
        <w:r>
          <w:rPr/>
        </w:r>
      </w:del>
    </w:p>
    <w:p>
      <w:pPr>
        <w:pStyle w:val="Corpo"/>
        <w:jc w:val="center"/>
        <w:rPr>
          <w:del w:id="54" w:author="Autor descoñecido" w:date="2021-01-05T20:21:24Z"/>
        </w:rPr>
      </w:pPr>
      <w:del w:id="53" w:author="Autor descoñecido" w:date="2021-01-05T20:21:24Z">
        <w:r>
          <w:rPr/>
        </w:r>
      </w:del>
    </w:p>
    <w:p>
      <w:pPr>
        <w:pStyle w:val="Corpo"/>
        <w:jc w:val="center"/>
        <w:rPr>
          <w:del w:id="56" w:author="Autor descoñecido" w:date="2021-01-05T20:21:24Z"/>
        </w:rPr>
      </w:pPr>
      <w:del w:id="55" w:author="Autor descoñecido" w:date="2021-01-05T20:21:24Z">
        <w:r>
          <w:rPr/>
        </w:r>
      </w:del>
    </w:p>
    <w:p>
      <w:pPr>
        <w:pStyle w:val="Corpo"/>
        <w:jc w:val="both"/>
        <w:rPr/>
      </w:pPr>
      <w:r>
        <w:rPr/>
      </w:r>
    </w:p>
    <w:p>
      <w:pPr>
        <w:pStyle w:val="Corpo"/>
        <w:jc w:val="center"/>
        <w:rPr>
          <w:sz w:val="36"/>
          <w:szCs w:val="36"/>
        </w:rPr>
      </w:pPr>
      <w:r>
        <w:rPr>
          <w:b/>
          <w:bCs/>
          <w:sz w:val="36"/>
          <w:szCs w:val="36"/>
          <w:rPrChange w:id="0" w:author="Autor descoñecido" w:date="2021-01-05T20:21:57Z"/>
        </w:rPr>
        <w:t>Alumnos</w:t>
      </w:r>
      <w:r>
        <w:rPr>
          <w:sz w:val="36"/>
          <w:szCs w:val="36"/>
        </w:rPr>
        <w:t xml:space="preserve">: </w:t>
      </w:r>
    </w:p>
    <w:p>
      <w:pPr>
        <w:pStyle w:val="Corpo"/>
        <w:jc w:val="center"/>
        <w:rPr>
          <w:sz w:val="36"/>
          <w:szCs w:val="36"/>
        </w:rPr>
      </w:pPr>
      <w:r>
        <w:rPr>
          <w:sz w:val="36"/>
          <w:szCs w:val="36"/>
        </w:rPr>
        <w:t>Michaelle Estefanía Valenzuela Sangoquiza</w:t>
      </w:r>
    </w:p>
    <w:p>
      <w:pPr>
        <w:pStyle w:val="Corpo"/>
        <w:jc w:val="center"/>
        <w:rPr>
          <w:sz w:val="36"/>
          <w:szCs w:val="36"/>
        </w:rPr>
      </w:pPr>
      <w:r>
        <w:rPr>
          <w:sz w:val="36"/>
          <w:szCs w:val="36"/>
        </w:rPr>
        <w:t>Juan Manuel Penalta Rodríguez.</w:t>
      </w:r>
      <w:r>
        <w:br w:type="page"/>
      </w:r>
    </w:p>
    <w:p>
      <w:pPr>
        <w:pStyle w:val="Corpo"/>
        <w:jc w:val="center"/>
        <w:rPr/>
      </w:pPr>
      <w:r>
        <w:rPr/>
      </w:r>
    </w:p>
    <w:sdt>
      <w:sdtPr>
        <w:docPartObj>
          <w:docPartGallery w:val="Table of Contents"/>
          <w:docPartUnique w:val="true"/>
        </w:docPartObj>
      </w:sdtPr>
      <w:sdtContent>
        <w:p>
          <w:pPr>
            <w:pStyle w:val="Ttulodecontido"/>
            <w:suppressLineNumbers/>
            <w:ind w:start="0" w:hanging="0"/>
            <w:rPr>
              <w:b/>
              <w:b/>
              <w:bCs/>
              <w:sz w:val="32"/>
              <w:szCs w:val="32"/>
            </w:rPr>
          </w:pPr>
          <w:r>
            <w:rPr>
              <w:b/>
              <w:bCs/>
              <w:sz w:val="32"/>
              <w:szCs w:val="32"/>
            </w:rPr>
            <w:t>Índice</w:t>
          </w:r>
        </w:p>
        <w:p>
          <w:pPr>
            <w:pStyle w:val="Contido1"/>
            <w:tabs>
              <w:tab w:val="right" w:pos="9638" w:leader="dot"/>
            </w:tabs>
            <w:rPr/>
          </w:pPr>
          <w:r>
            <w:fldChar w:fldCharType="begin"/>
          </w:r>
          <w:r>
            <w:rPr>
              <w:rStyle w:val="Ligazndendice"/>
            </w:rPr>
            <w:instrText> TOC \f \o "1-9" \h</w:instrText>
          </w:r>
          <w:r>
            <w:rPr>
              <w:rStyle w:val="Ligazndendice"/>
            </w:rPr>
            <w:fldChar w:fldCharType="separate"/>
          </w:r>
          <w:hyperlink w:anchor="__RefHeading___Toc1001_781917998">
            <w:r>
              <w:rPr>
                <w:rStyle w:val="Ligazndendice"/>
              </w:rPr>
              <w:t>M2.851 - Tipología y ciclo de vida de los datos</w:t>
              <w:tab/>
              <w:t>1</w:t>
            </w:r>
          </w:hyperlink>
        </w:p>
        <w:p>
          <w:pPr>
            <w:pStyle w:val="Contido2"/>
            <w:tabs>
              <w:tab w:val="right" w:pos="9638" w:leader="dot"/>
            </w:tabs>
            <w:rPr/>
          </w:pPr>
          <w:hyperlink w:anchor="__RefHeading___Toc2709_2179713084">
            <w:r>
              <w:rPr>
                <w:rStyle w:val="Ligazndendice"/>
              </w:rPr>
              <w:t xml:space="preserve">​ </w:t>
            </w:r>
            <w:r>
              <w:rPr>
                <w:rStyle w:val="Ligazndendice"/>
              </w:rPr>
              <w:t>1. Descripción del dataset. ¿Por qué es importante y qué pregunta/problema pretende responder?</w:t>
              <w:tab/>
              <w:t>3</w:t>
            </w:r>
          </w:hyperlink>
        </w:p>
        <w:p>
          <w:pPr>
            <w:pStyle w:val="Contido2"/>
            <w:tabs>
              <w:tab w:val="right" w:pos="9638" w:leader="dot"/>
            </w:tabs>
            <w:rPr/>
          </w:pPr>
          <w:hyperlink w:anchor="__RefHeading___Toc2711_2179713084">
            <w:r>
              <w:rPr>
                <w:rStyle w:val="Ligazndendice"/>
              </w:rPr>
              <w:t xml:space="preserve">​ </w:t>
            </w:r>
            <w:r>
              <w:rPr>
                <w:rStyle w:val="Ligazndendice"/>
              </w:rPr>
              <w:t>2. Integración y selección de los datos de interés a analizar.</w:t>
              <w:tab/>
              <w:t>4</w:t>
            </w:r>
          </w:hyperlink>
        </w:p>
        <w:p>
          <w:pPr>
            <w:pStyle w:val="Contido2"/>
            <w:tabs>
              <w:tab w:val="right" w:pos="9638" w:leader="dot"/>
            </w:tabs>
            <w:rPr/>
          </w:pPr>
          <w:hyperlink w:anchor="__RefHeading___Toc2713_2179713084">
            <w:r>
              <w:rPr>
                <w:rStyle w:val="Ligazndendice"/>
              </w:rPr>
              <w:t xml:space="preserve">​ </w:t>
            </w:r>
            <w:r>
              <w:rPr>
                <w:rStyle w:val="Ligazndendice"/>
              </w:rPr>
              <w:t>3. Limpieza de los datos.</w:t>
              <w:tab/>
              <w:t>4</w:t>
            </w:r>
          </w:hyperlink>
        </w:p>
        <w:p>
          <w:pPr>
            <w:pStyle w:val="Contido3"/>
            <w:tabs>
              <w:tab w:val="right" w:pos="9638" w:leader="dot"/>
            </w:tabs>
            <w:rPr/>
          </w:pPr>
          <w:hyperlink w:anchor="__RefHeading___Toc2715_2179713084">
            <w:r>
              <w:rPr>
                <w:rStyle w:val="Ligazndendice"/>
              </w:rPr>
              <w:t xml:space="preserve">​ </w:t>
            </w:r>
            <w:r>
              <w:rPr>
                <w:rStyle w:val="Ligazndendice"/>
              </w:rPr>
              <w:t>3.1. ¿Los datos contienen ceros o elementos vacíos? ¿Cómo gestionarías cada uno de estos casos?</w:t>
              <w:tab/>
              <w:t>5</w:t>
            </w:r>
          </w:hyperlink>
        </w:p>
        <w:p>
          <w:pPr>
            <w:pStyle w:val="Contido3"/>
            <w:tabs>
              <w:tab w:val="right" w:pos="9638" w:leader="dot"/>
            </w:tabs>
            <w:rPr/>
          </w:pPr>
          <w:hyperlink w:anchor="__RefHeading___Toc2717_2179713084">
            <w:r>
              <w:rPr>
                <w:rStyle w:val="Ligazndendice"/>
              </w:rPr>
              <w:t xml:space="preserve">​ </w:t>
            </w:r>
            <w:r>
              <w:rPr>
                <w:rStyle w:val="Ligazndendice"/>
              </w:rPr>
              <w:t>3.2. Identificación y tratamiento de valores extremos.</w:t>
              <w:tab/>
              <w:t>5</w:t>
            </w:r>
          </w:hyperlink>
        </w:p>
        <w:p>
          <w:pPr>
            <w:pStyle w:val="Contido2"/>
            <w:tabs>
              <w:tab w:val="right" w:pos="9638" w:leader="dot"/>
            </w:tabs>
            <w:rPr/>
          </w:pPr>
          <w:hyperlink w:anchor="__RefHeading___Toc2719_2179713084">
            <w:r>
              <w:rPr>
                <w:rStyle w:val="Ligazndendice"/>
              </w:rPr>
              <w:t xml:space="preserve">​ </w:t>
            </w:r>
            <w:r>
              <w:rPr>
                <w:rStyle w:val="Ligazndendice"/>
              </w:rPr>
              <w:t>4. Análisis de los datos.</w:t>
              <w:tab/>
              <w:t>6</w:t>
            </w:r>
          </w:hyperlink>
        </w:p>
        <w:p>
          <w:pPr>
            <w:pStyle w:val="Contido3"/>
            <w:tabs>
              <w:tab w:val="right" w:pos="9638" w:leader="dot"/>
            </w:tabs>
            <w:rPr/>
          </w:pPr>
          <w:hyperlink w:anchor="__RefHeading___Toc2721_2179713084">
            <w:r>
              <w:rPr>
                <w:rStyle w:val="Ligazndendice"/>
              </w:rPr>
              <w:t xml:space="preserve">​ </w:t>
            </w:r>
            <w:r>
              <w:rPr>
                <w:rStyle w:val="Ligazndendice"/>
              </w:rPr>
              <w:t>4.1. Selección de los grupos de datos que se quieren analizar/comparar (planificación de los análisis a aplicar).</w:t>
              <w:tab/>
              <w:t>6</w:t>
            </w:r>
          </w:hyperlink>
        </w:p>
        <w:p>
          <w:pPr>
            <w:pStyle w:val="Contido3"/>
            <w:tabs>
              <w:tab w:val="right" w:pos="9638" w:leader="dot"/>
            </w:tabs>
            <w:rPr/>
          </w:pPr>
          <w:hyperlink w:anchor="__RefHeading___Toc2723_2179713084">
            <w:r>
              <w:rPr>
                <w:rStyle w:val="Ligazndendice"/>
              </w:rPr>
              <w:t>4.2. Comprobación de la normalidad y homogeneidad de la varianza.</w:t>
              <w:tab/>
              <w:t>8</w:t>
            </w:r>
          </w:hyperlink>
        </w:p>
        <w:p>
          <w:pPr>
            <w:pStyle w:val="Contido3"/>
            <w:tabs>
              <w:tab w:val="right" w:pos="9638" w:leader="dot"/>
            </w:tabs>
            <w:rPr/>
          </w:pPr>
          <w:hyperlink w:anchor="__RefHeading___Toc2725_2179713084">
            <w:r>
              <w:rPr>
                <w:rStyle w:val="Ligazndendice"/>
              </w:rPr>
              <w:t xml:space="preserve">​ </w:t>
            </w:r>
            <w:r>
              <w:rPr>
                <w:rStyle w:val="Ligazndendice"/>
              </w:rPr>
              <w:t>4.3. Aplicación de pruebas estadísticas para comparar los grupos de datos. En función de los datos y el objetivo del estudio, aplicar pruebas de contraste de hipótesis, correlaciones, regresiones, etc. Aplicar al menos tres métodos de análisis diferentes.</w:t>
              <w:tab/>
              <w:t>9</w:t>
            </w:r>
          </w:hyperlink>
        </w:p>
        <w:p>
          <w:pPr>
            <w:pStyle w:val="Contido2"/>
            <w:tabs>
              <w:tab w:val="right" w:pos="9638" w:leader="dot"/>
            </w:tabs>
            <w:rPr/>
          </w:pPr>
          <w:hyperlink w:anchor="__RefHeading___Toc2727_2179713084">
            <w:r>
              <w:rPr>
                <w:rStyle w:val="Ligazndendice"/>
              </w:rPr>
              <w:t xml:space="preserve">​ </w:t>
            </w:r>
            <w:r>
              <w:rPr>
                <w:rStyle w:val="Ligazndendice"/>
              </w:rPr>
              <w:t>5. Representación de los resultados a partir de tablas y gráficas.</w:t>
              <w:tab/>
              <w:t>12</w:t>
            </w:r>
          </w:hyperlink>
        </w:p>
        <w:p>
          <w:pPr>
            <w:pStyle w:val="Contido5"/>
            <w:tabs>
              <w:tab w:val="right" w:pos="9638" w:leader="dot"/>
            </w:tabs>
            <w:rPr/>
          </w:pPr>
          <w:hyperlink w:anchor="__RefHeading___Toc676_4072204238">
            <w:r>
              <w:rPr>
                <w:rStyle w:val="Ligazndendice"/>
              </w:rPr>
              <w:t xml:space="preserve">​ </w:t>
            </w:r>
            <w:r>
              <w:rPr>
                <w:rStyle w:val="Ligazndendice"/>
              </w:rPr>
              <w:t>Gráfica 5.1 Boxplot de los campos Age y Fare</w:t>
              <w:tab/>
              <w:t>12</w:t>
            </w:r>
          </w:hyperlink>
        </w:p>
        <w:p>
          <w:pPr>
            <w:pStyle w:val="Contido5"/>
            <w:tabs>
              <w:tab w:val="right" w:pos="9638" w:leader="dot"/>
            </w:tabs>
            <w:rPr/>
          </w:pPr>
          <w:hyperlink w:anchor="__RefHeading___Toc678_4072204238">
            <w:r>
              <w:rPr>
                <w:rStyle w:val="Ligazndendice"/>
              </w:rPr>
              <w:t xml:space="preserve">​ </w:t>
            </w:r>
            <w:r>
              <w:rPr>
                <w:rStyle w:val="Ligazndendice"/>
              </w:rPr>
              <w:t>Gráfica 5.2 Histograma de las edades de 5 en 5 años.</w:t>
              <w:tab/>
              <w:t>12</w:t>
            </w:r>
          </w:hyperlink>
        </w:p>
        <w:p>
          <w:pPr>
            <w:pStyle w:val="Contido5"/>
            <w:tabs>
              <w:tab w:val="right" w:pos="9638" w:leader="dot"/>
            </w:tabs>
            <w:rPr/>
          </w:pPr>
          <w:hyperlink w:anchor="__RefHeading___Toc1211_3669763197">
            <w:r>
              <w:rPr>
                <w:rStyle w:val="Ligazndendice"/>
              </w:rPr>
              <w:t xml:space="preserve">​ </w:t>
            </w:r>
            <w:r>
              <w:rPr>
                <w:rStyle w:val="Ligazndendice"/>
              </w:rPr>
              <w:t>Gráfica 5.3 Boxplot del campo Fare filtrando por los tres valores de Pclass</w:t>
              <w:tab/>
              <w:t>12</w:t>
            </w:r>
          </w:hyperlink>
        </w:p>
        <w:p>
          <w:pPr>
            <w:pStyle w:val="Contido5"/>
            <w:tabs>
              <w:tab w:val="right" w:pos="9638" w:leader="dot"/>
            </w:tabs>
            <w:rPr/>
          </w:pPr>
          <w:hyperlink w:anchor="__RefHeading___Toc682_4072204238">
            <w:r>
              <w:rPr>
                <w:rStyle w:val="Ligazndendice"/>
              </w:rPr>
              <w:t xml:space="preserve">​ </w:t>
            </w:r>
            <w:r>
              <w:rPr>
                <w:rStyle w:val="Ligazndendice"/>
              </w:rPr>
              <w:t>Gráfica 5.4 Relación entre las variables “Sex” y “Survived”</w:t>
              <w:tab/>
              <w:t>13</w:t>
            </w:r>
          </w:hyperlink>
        </w:p>
        <w:p>
          <w:pPr>
            <w:pStyle w:val="Contido5"/>
            <w:tabs>
              <w:tab w:val="right" w:pos="9638" w:leader="dot"/>
            </w:tabs>
            <w:rPr/>
          </w:pPr>
          <w:hyperlink w:anchor="__RefHeading___Toc1213_3669763197">
            <w:r>
              <w:rPr>
                <w:rStyle w:val="Ligazndendice"/>
              </w:rPr>
              <w:t xml:space="preserve">​ </w:t>
            </w:r>
            <w:r>
              <w:rPr>
                <w:rStyle w:val="Ligazndendice"/>
              </w:rPr>
              <w:t>Gráfica 5.5 Relación entre "Survived" como función de "Embarked"</w:t>
              <w:tab/>
              <w:t>13</w:t>
            </w:r>
          </w:hyperlink>
        </w:p>
        <w:p>
          <w:pPr>
            <w:pStyle w:val="Contido5"/>
            <w:tabs>
              <w:tab w:val="right" w:pos="9638" w:leader="dot"/>
            </w:tabs>
            <w:rPr/>
          </w:pPr>
          <w:hyperlink w:anchor="__RefHeading___Toc686_4072204238">
            <w:r>
              <w:rPr>
                <w:rStyle w:val="Ligazndendice"/>
              </w:rPr>
              <w:t xml:space="preserve">​ </w:t>
            </w:r>
            <w:r>
              <w:rPr>
                <w:rStyle w:val="Ligazndendice"/>
              </w:rPr>
              <w:t>Gráfica 5.6 Relación entre “Survived” y “Family Size”</w:t>
              <w:tab/>
              <w:t>14</w:t>
            </w:r>
          </w:hyperlink>
        </w:p>
        <w:p>
          <w:pPr>
            <w:pStyle w:val="Contido5"/>
            <w:tabs>
              <w:tab w:val="right" w:pos="9638" w:leader="dot"/>
            </w:tabs>
            <w:rPr/>
          </w:pPr>
          <w:hyperlink w:anchor="__RefHeading___Toc1215_3669763197">
            <w:r>
              <w:rPr>
                <w:rStyle w:val="Ligazndendice"/>
              </w:rPr>
              <w:t xml:space="preserve">​ </w:t>
            </w:r>
            <w:r>
              <w:rPr>
                <w:rStyle w:val="Ligazndendice"/>
              </w:rPr>
              <w:t>Gráfico 5.7 Relación entre "Survived" en función de "Age"</w:t>
              <w:tab/>
              <w:t>15</w:t>
            </w:r>
          </w:hyperlink>
        </w:p>
        <w:p>
          <w:pPr>
            <w:pStyle w:val="Contido5"/>
            <w:tabs>
              <w:tab w:val="right" w:pos="9638" w:leader="dot"/>
            </w:tabs>
            <w:rPr/>
          </w:pPr>
          <w:hyperlink w:anchor="__RefHeading___Toc863_2403037862">
            <w:r>
              <w:rPr>
                <w:rStyle w:val="Ligazndendice"/>
              </w:rPr>
              <w:t xml:space="preserve">​ </w:t>
            </w:r>
            <w:r>
              <w:rPr>
                <w:rStyle w:val="Ligazndendice"/>
              </w:rPr>
              <w:t>Gráfico 5.8 Modelo 1</w:t>
              <w:tab/>
              <w:t>15</w:t>
            </w:r>
          </w:hyperlink>
        </w:p>
        <w:p>
          <w:pPr>
            <w:pStyle w:val="Contido2"/>
            <w:tabs>
              <w:tab w:val="right" w:pos="9638" w:leader="dot"/>
            </w:tabs>
            <w:rPr/>
          </w:pPr>
          <w:hyperlink w:anchor="__RefHeading___Toc2729_2179713084">
            <w:r>
              <w:rPr>
                <w:rStyle w:val="Ligazndendice"/>
              </w:rPr>
              <w:t xml:space="preserve">​ </w:t>
            </w:r>
            <w:r>
              <w:rPr>
                <w:rStyle w:val="Ligazndendice"/>
              </w:rPr>
              <w:t>6. Resolución del problema. A partir de los resultados obtenidos, ¿cuáles son las conclusiones? ¿Los resultados permiten responder al problema?</w:t>
              <w:tab/>
              <w:t>16</w:t>
            </w:r>
          </w:hyperlink>
        </w:p>
        <w:p>
          <w:pPr>
            <w:pStyle w:val="Contido2"/>
            <w:tabs>
              <w:tab w:val="right" w:pos="9638" w:leader="dot"/>
            </w:tabs>
            <w:rPr/>
          </w:pPr>
          <w:hyperlink w:anchor="__RefHeading___Toc370_2578945720">
            <w:r>
              <w:rPr>
                <w:rStyle w:val="Ligazndendice"/>
              </w:rPr>
              <w:t xml:space="preserve">​ </w:t>
            </w:r>
            <w:r>
              <w:rPr>
                <w:rStyle w:val="Ligazndendice"/>
              </w:rPr>
              <w:t>7. Código: Hay que adjuntar el código, preferiblemente en R, con el que se ha realizado la limpieza, análisis y representación de los datos.</w:t>
              <w:tab/>
              <w:t>16</w:t>
            </w:r>
          </w:hyperlink>
          <w:r>
            <w:rPr>
              <w:rStyle w:val="Ligazndendice"/>
            </w:rPr>
            <w:fldChar w:fldCharType="end"/>
          </w:r>
        </w:p>
      </w:sdtContent>
    </w:sdt>
    <w:p>
      <w:pPr>
        <w:pStyle w:val="Corpo"/>
        <w:jc w:val="center"/>
        <w:rPr/>
      </w:pPr>
      <w:r>
        <w:rPr/>
      </w:r>
      <w:r>
        <w:br w:type="page"/>
      </w:r>
    </w:p>
    <w:p>
      <w:pPr>
        <w:pStyle w:val="Corpo"/>
        <w:numPr>
          <w:ilvl w:val="1"/>
          <w:numId w:val="6"/>
        </w:numPr>
        <w:rPr/>
      </w:pPr>
      <w:ins w:id="58" w:author="Autor descoñecido" w:date="2021-01-05T17:04:10Z">
        <w:r>
          <w:rPr/>
          <w:t xml:space="preserve">Este documento </w:t>
        </w:r>
      </w:ins>
      <w:ins w:id="59" w:author="Autor descoñecido" w:date="2021-01-05T17:04:10Z">
        <w:r>
          <w:rPr>
            <w:rFonts w:eastAsia="Noto Serif CJK SC" w:cs="Lohit Devanagari"/>
            <w:color w:val="auto"/>
            <w:kern w:val="2"/>
            <w:sz w:val="24"/>
            <w:szCs w:val="24"/>
            <w:lang w:val="es-ES" w:eastAsia="zh-CN" w:bidi="hi-IN"/>
          </w:rPr>
          <w:t xml:space="preserve">responde a las preguntas de la segunda práctica de la materia "Tipología y ciclo de vida de los datos" del </w:t>
        </w:r>
      </w:ins>
      <w:hyperlink r:id="rId6">
        <w:ins w:id="60" w:author="Autor descoñecido" w:date="2021-01-05T17:04:10Z">
          <w:r>
            <w:rPr>
              <w:rStyle w:val="Ligazndainternet"/>
              <w:rFonts w:eastAsia="Noto Serif CJK SC" w:cs="Lohit Devanagari"/>
              <w:color w:val="auto"/>
              <w:kern w:val="2"/>
              <w:sz w:val="24"/>
              <w:szCs w:val="24"/>
              <w:lang w:val="es-ES" w:eastAsia="zh-CN" w:bidi="hi-IN"/>
            </w:rPr>
            <w:t>Master en Ciencia de Datos</w:t>
          </w:r>
        </w:ins>
      </w:hyperlink>
      <w:ins w:id="61" w:author="Autor descoñecido" w:date="2021-01-05T17:04:10Z">
        <w:r>
          <w:rPr>
            <w:rFonts w:eastAsia="Noto Serif CJK SC" w:cs="Lohit Devanagari"/>
            <w:color w:val="auto"/>
            <w:kern w:val="2"/>
            <w:sz w:val="24"/>
            <w:szCs w:val="24"/>
            <w:lang w:val="es-ES" w:eastAsia="zh-CN" w:bidi="hi-IN"/>
          </w:rPr>
          <w:t xml:space="preserve"> de la UOC. </w:t>
        </w:r>
      </w:ins>
    </w:p>
    <w:p>
      <w:pPr>
        <w:pStyle w:val="Corpo"/>
        <w:numPr>
          <w:ilvl w:val="1"/>
          <w:numId w:val="6"/>
        </w:numPr>
        <w:rPr/>
      </w:pPr>
      <w:ins w:id="63" w:author="Autor descoñecido" w:date="2021-01-05T17:04:10Z">
        <w:r>
          <w:rPr>
            <w:rFonts w:eastAsia="Noto Serif CJK SC" w:cs="Lohit Devanagari"/>
            <w:color w:val="auto"/>
            <w:kern w:val="2"/>
            <w:sz w:val="24"/>
            <w:szCs w:val="24"/>
            <w:lang w:val="es-ES" w:eastAsia="zh-CN" w:bidi="hi-IN"/>
          </w:rPr>
          <w:t xml:space="preserve">Todo el código, los datos y este documento se encuentran en el repositorio de github creado para la práctica: </w:t>
        </w:r>
      </w:ins>
      <w:hyperlink r:id="rId7">
        <w:ins w:id="64" w:author="Autor descoñecido" w:date="2021-01-05T17:04:10Z">
          <w:r>
            <w:rPr>
              <w:rStyle w:val="Ligazndainternet"/>
              <w:rFonts w:eastAsia="Noto Serif CJK SC" w:cs="Lohit Devanagari"/>
              <w:color w:val="auto"/>
              <w:kern w:val="2"/>
              <w:sz w:val="24"/>
              <w:szCs w:val="24"/>
              <w:lang w:val="es-ES" w:eastAsia="zh-CN" w:bidi="hi-IN"/>
            </w:rPr>
            <w:t>https://github.com/mishuvale91/titanic-dataset</w:t>
          </w:r>
        </w:ins>
      </w:hyperlink>
    </w:p>
    <w:p>
      <w:pPr>
        <w:pStyle w:val="Ttulo2"/>
        <w:numPr>
          <w:ilvl w:val="1"/>
          <w:numId w:val="6"/>
        </w:numPr>
        <w:jc w:val="both"/>
        <w:rPr/>
      </w:pPr>
      <w:ins w:id="65" w:author="Autor descoñecido" w:date="2021-01-05T17:07:16Z">
        <w:r>
          <w:rPr/>
        </w:r>
      </w:ins>
    </w:p>
    <w:p>
      <w:pPr>
        <w:pStyle w:val="Ttulo2"/>
        <w:numPr>
          <w:ilvl w:val="1"/>
          <w:numId w:val="6"/>
        </w:numPr>
        <w:jc w:val="both"/>
        <w:pPrChange w:id="0" w:author="Mishel Valenzuela Sangoquiza" w:date="2021-01-05T09:18:00Z">
          <w:pPr>
            <w:pStyle w:val="Heading2"/>
            <w:numPr>
              <w:ilvl w:val="0"/>
              <w:numId w:val="6"/>
            </w:numPr>
          </w:pPr>
        </w:pPrChange>
        <w:rPr/>
      </w:pPr>
      <w:bookmarkStart w:id="1" w:name="__RefHeading___Toc2709_2179713084"/>
      <w:bookmarkEnd w:id="1"/>
      <w:r>
        <w:rPr/>
        <w:t>1. Descripción del dataset. ¿Por qué es importante y qué pregunta/problema pretende responder?</w:t>
      </w:r>
    </w:p>
    <w:p>
      <w:pPr>
        <w:pStyle w:val="Corpo"/>
        <w:jc w:val="both"/>
        <w:rPr/>
      </w:pPr>
      <w:r>
        <w:rPr/>
        <w:t xml:space="preserve">El dataset está compuesto por datos de pasajeros del Titanic, hundido en el </w:t>
      </w:r>
      <w:del w:id="67" w:author="Mishel Valenzuela Sangoquiza" w:date="2020-12-31T10:23:00Z">
        <w:r>
          <w:rPr/>
          <w:delText>oceano</w:delText>
        </w:r>
      </w:del>
      <w:ins w:id="68" w:author="Mishel Valenzuela Sangoquiza" w:date="2020-12-31T10:23:00Z">
        <w:r>
          <w:rPr/>
          <w:t>océano</w:t>
        </w:r>
      </w:ins>
      <w:r>
        <w:rPr/>
        <w:t xml:space="preserve"> atlántico en el año 1912 tras chocar con un iceberg. En su momento fue una de las tragedias náuticas más importantes en tiempos de paz. Murieron 1496 de los 2208 pasajeros.</w:t>
      </w:r>
    </w:p>
    <w:p>
      <w:pPr>
        <w:pStyle w:val="Corpo"/>
        <w:jc w:val="both"/>
        <w:rPr/>
      </w:pPr>
      <w:r>
        <w:rPr/>
        <w:t>Los datos de este dataset fueron obtenidos originalmente de la página Kaggle (</w:t>
      </w:r>
      <w:hyperlink r:id="rId8">
        <w:r>
          <w:rPr>
            <w:rStyle w:val="Ligazndainternet"/>
          </w:rPr>
          <w:t>https://www.kaggle.com/c/titanic/data</w:t>
        </w:r>
      </w:hyperlink>
      <w:r>
        <w:rPr/>
        <w:t>). Los datos con los que se realiza este trabajo se pueden consultar en el siguiente enlace:</w:t>
      </w:r>
    </w:p>
    <w:p>
      <w:pPr>
        <w:pStyle w:val="Corpo"/>
        <w:jc w:val="both"/>
        <w:rPr/>
      </w:pPr>
      <w:r>
        <w:rPr/>
        <w:tab/>
        <w:t>[</w:t>
      </w:r>
      <w:hyperlink r:id="rId9">
        <w:ins w:id="69" w:author="Mishel Valenzuela Sangoquiza" w:date="2020-12-31T10:24:00Z">
          <w:r>
            <w:rPr>
              <w:rStyle w:val="Ligazndainternet"/>
            </w:rPr>
            <w:t>https://github.com/mishuvale91/titanic-dataset/tree/main/data</w:t>
          </w:r>
        </w:ins>
        <w:ins w:id="70" w:author="Mishel Valenzuela Sangoquiza" w:date="2021-01-05T09:18:00Z">
          <w:r>
            <w:rPr>
              <w:rStyle w:val="Ligazndainternet"/>
            </w:rPr>
            <w:t>/</w:t>
          </w:r>
        </w:ins>
        <w:ins w:id="71" w:author="Mishel Valenzuela Sangoquiza" w:date="2021-01-05T09:18:00Z">
          <w:commentRangeStart w:id="0"/>
          <w:r>
            <w:rPr>
              <w:rStyle w:val="Ligazndainternet"/>
            </w:rPr>
            <w:t>train.csv</w:t>
          </w:r>
        </w:ins>
        <w:hyperlink r:id="rId10">
          <w:r>
            <w:rPr>
              <w:rStyle w:val="Ligazndainternet"/>
            </w:rPr>
          </w:r>
        </w:hyperlink>
        <w:hyperlink r:id="rId11">
          <w:del w:id="72" w:author="Mishel Valenzuela Sangoquiza" w:date="2020-12-31T10:24:00Z">
            <w:commentRangeEnd w:id="0"/>
            <w:r>
              <w:commentReference w:id="0"/>
            </w:r>
            <w:r>
              <w:rPr>
                <w:rStyle w:val="Ligazndainternet"/>
              </w:rPr>
              <w:delText>Enlace a github donde están los datos</w:delText>
            </w:r>
          </w:del>
        </w:hyperlink>
        <w:hyperlink r:id="rId12">
          <w:r>
            <w:rPr>
              <w:rStyle w:val="Ligazndainternet"/>
            </w:rPr>
            <w:t>]</w:t>
          </w:r>
        </w:hyperlink>
      </w:hyperlink>
    </w:p>
    <w:p>
      <w:pPr>
        <w:pStyle w:val="Corpo"/>
        <w:rPr/>
      </w:pPr>
      <w:ins w:id="73" w:author="Autor descoñecido" w:date="2021-01-05T17:20:24Z">
        <w:r>
          <w:rPr/>
        </w:r>
      </w:ins>
    </w:p>
    <w:p>
      <w:pPr>
        <w:pStyle w:val="Corpo"/>
        <w:rPr/>
      </w:pPr>
      <w:r>
        <w:rPr/>
        <w:t xml:space="preserve">En total el dataset dispone de </w:t>
      </w:r>
      <w:r>
        <w:rPr>
          <w:b/>
          <w:bCs/>
        </w:rPr>
        <w:t>891 entradas</w:t>
      </w:r>
      <w:r>
        <w:rPr/>
        <w:t>, con</w:t>
      </w:r>
      <w:r>
        <w:rPr>
          <w:b/>
          <w:bCs/>
          <w:rPrChange w:id="0" w:author="Autor descoñecido" w:date="2021-01-05T17:20:40Z"/>
        </w:rPr>
        <w:t xml:space="preserve"> </w:t>
      </w:r>
      <w:r>
        <w:rPr>
          <w:b/>
          <w:bCs/>
          <w:u w:val="none"/>
          <w:rPrChange w:id="0" w:author="Autor descoñecido" w:date="2021-01-05T17:20:40Z"/>
        </w:rPr>
        <w:t>12</w:t>
      </w:r>
      <w:del w:id="77" w:author="Mishel Valenzuela Sangoquiza" w:date="2020-12-31T10:24:00Z">
        <w:r>
          <w:rPr>
            <w:b/>
            <w:bCs/>
            <w:u w:val="none"/>
          </w:rPr>
          <w:delText>0</w:delText>
        </w:r>
      </w:del>
      <w:r>
        <w:rPr>
          <w:b/>
          <w:bCs/>
        </w:rPr>
        <w:t xml:space="preserve"> campos</w:t>
      </w:r>
      <w:r>
        <w:rPr/>
        <w:t xml:space="preserve"> para cada entrada. Los campos disponibles se describen a continuación:</w:t>
      </w:r>
    </w:p>
    <w:p>
      <w:pPr>
        <w:pStyle w:val="Corpo"/>
        <w:numPr>
          <w:ilvl w:val="0"/>
          <w:numId w:val="8"/>
        </w:numPr>
        <w:rPr/>
      </w:pPr>
      <w:del w:id="78" w:author="Autor descoñecido" w:date="2021-01-05T16:56:15Z">
        <w:r>
          <w:rPr>
            <w:b/>
            <w:bCs/>
          </w:rPr>
          <w:delText>Survival</w:delText>
        </w:r>
      </w:del>
      <w:ins w:id="79" w:author="Autor descoñecido" w:date="2021-01-05T16:56:15Z">
        <w:r>
          <w:rPr>
            <w:b/>
            <w:bCs/>
          </w:rPr>
          <w:t>Survived</w:t>
        </w:r>
      </w:ins>
      <w:r>
        <w:rPr/>
        <w:t xml:space="preserve">: Variable numérica que indica si el pasajero </w:t>
      </w:r>
      <w:del w:id="80" w:author="Mishel Valenzuela Sangoquiza" w:date="2020-12-31T10:24:00Z">
        <w:r>
          <w:rPr/>
          <w:delText>surpervivió</w:delText>
        </w:r>
      </w:del>
      <w:ins w:id="81" w:author="Mishel Valenzuela Sangoquiza" w:date="2020-12-31T10:24:00Z">
        <w:r>
          <w:rPr/>
          <w:t>supervivió</w:t>
        </w:r>
      </w:ins>
      <w:r>
        <w:rPr/>
        <w:t xml:space="preserve"> o murió en el hundimiento.</w:t>
      </w:r>
    </w:p>
    <w:p>
      <w:pPr>
        <w:pStyle w:val="Corpo"/>
        <w:numPr>
          <w:ilvl w:val="1"/>
          <w:numId w:val="8"/>
        </w:numPr>
        <w:rPr/>
      </w:pPr>
      <w:r>
        <w:rPr/>
        <w:t>1 = Superviviente</w:t>
      </w:r>
    </w:p>
    <w:p>
      <w:pPr>
        <w:pStyle w:val="Corpo"/>
        <w:numPr>
          <w:ilvl w:val="1"/>
          <w:numId w:val="8"/>
        </w:numPr>
        <w:rPr/>
      </w:pPr>
      <w:r>
        <w:rPr/>
        <w:t>0 = No superviviente</w:t>
      </w:r>
    </w:p>
    <w:p>
      <w:pPr>
        <w:pStyle w:val="Corpo"/>
        <w:numPr>
          <w:ilvl w:val="0"/>
          <w:numId w:val="8"/>
        </w:numPr>
        <w:rPr/>
      </w:pPr>
      <w:ins w:id="82" w:author="Mishel Valenzuela Sangoquiza" w:date="2020-12-31T10:24:00Z">
        <w:r>
          <w:rPr>
            <w:b/>
            <w:bCs/>
          </w:rPr>
          <w:t>P</w:t>
        </w:r>
      </w:ins>
      <w:del w:id="83" w:author="Mishel Valenzuela Sangoquiza" w:date="2020-12-31T10:24:00Z">
        <w:r>
          <w:rPr>
            <w:b/>
            <w:bCs/>
          </w:rPr>
          <w:delText>p</w:delText>
        </w:r>
      </w:del>
      <w:r>
        <w:rPr>
          <w:b/>
          <w:bCs/>
        </w:rPr>
        <w:t>class</w:t>
      </w:r>
      <w:r>
        <w:rPr/>
        <w:t xml:space="preserve">: Variable numérica que indica el tipo de ticket que tenía el pasajero. </w:t>
      </w:r>
    </w:p>
    <w:p>
      <w:pPr>
        <w:pStyle w:val="Corpo"/>
        <w:numPr>
          <w:ilvl w:val="1"/>
          <w:numId w:val="8"/>
        </w:numPr>
        <w:rPr/>
      </w:pPr>
      <w:r>
        <w:rPr/>
        <w:t>1 = Primera Clase</w:t>
      </w:r>
    </w:p>
    <w:p>
      <w:pPr>
        <w:pStyle w:val="Corpo"/>
        <w:numPr>
          <w:ilvl w:val="1"/>
          <w:numId w:val="8"/>
        </w:numPr>
        <w:rPr/>
      </w:pPr>
      <w:r>
        <w:rPr/>
        <w:t>2 = Segunda Clase</w:t>
      </w:r>
    </w:p>
    <w:p>
      <w:pPr>
        <w:pStyle w:val="Corpo"/>
        <w:numPr>
          <w:ilvl w:val="1"/>
          <w:numId w:val="8"/>
        </w:numPr>
        <w:rPr/>
      </w:pPr>
      <w:r>
        <w:rPr/>
        <w:t>3 = Tercera Clase</w:t>
      </w:r>
    </w:p>
    <w:p>
      <w:pPr>
        <w:pStyle w:val="Corpo"/>
        <w:numPr>
          <w:ilvl w:val="0"/>
          <w:numId w:val="8"/>
        </w:numPr>
        <w:rPr/>
      </w:pPr>
      <w:ins w:id="84" w:author="Mishel Valenzuela Sangoquiza" w:date="2020-12-31T10:25:00Z">
        <w:r>
          <w:rPr>
            <w:b/>
            <w:bCs/>
          </w:rPr>
          <w:t>S</w:t>
        </w:r>
      </w:ins>
      <w:del w:id="85" w:author="Mishel Valenzuela Sangoquiza" w:date="2020-12-31T10:25:00Z">
        <w:r>
          <w:rPr>
            <w:b/>
            <w:bCs/>
          </w:rPr>
          <w:delText>s</w:delText>
        </w:r>
      </w:del>
      <w:r>
        <w:rPr>
          <w:b/>
          <w:bCs/>
        </w:rPr>
        <w:t>ex</w:t>
      </w:r>
      <w:r>
        <w:rPr/>
        <w:t xml:space="preserve">: Variable alfanúmerica que indica el </w:t>
      </w:r>
      <w:del w:id="86" w:author="Mishel Valenzuela Sangoquiza" w:date="2020-12-31T10:25:00Z">
        <w:r>
          <w:rPr/>
          <w:delText>genero</w:delText>
        </w:r>
      </w:del>
      <w:ins w:id="87" w:author="Mishel Valenzuela Sangoquiza" w:date="2020-12-31T10:25:00Z">
        <w:r>
          <w:rPr/>
          <w:t>género</w:t>
        </w:r>
      </w:ins>
      <w:r>
        <w:rPr/>
        <w:t xml:space="preserve"> del pasajero: </w:t>
      </w:r>
      <w:del w:id="88" w:author="Mishel Valenzuela Sangoquiza" w:date="2020-12-31T10:25:00Z">
        <w:r>
          <w:rPr/>
          <w:delText xml:space="preserve">male o </w:delText>
        </w:r>
      </w:del>
      <w:r>
        <w:rPr/>
        <w:t>female</w:t>
      </w:r>
      <w:ins w:id="89" w:author="Mishel Valenzuela Sangoquiza" w:date="2020-12-31T10:25:00Z">
        <w:r>
          <w:rPr/>
          <w:t xml:space="preserve"> o male</w:t>
        </w:r>
      </w:ins>
    </w:p>
    <w:p>
      <w:pPr>
        <w:pStyle w:val="Corpo"/>
        <w:numPr>
          <w:ilvl w:val="0"/>
          <w:numId w:val="8"/>
        </w:numPr>
        <w:rPr/>
      </w:pPr>
      <w:ins w:id="91" w:author="Mishel Valenzuela Sangoquiza" w:date="2020-12-31T10:25:00Z">
        <w:r>
          <w:rPr>
            <w:b/>
            <w:bCs/>
          </w:rPr>
          <w:t>A</w:t>
        </w:r>
      </w:ins>
      <w:del w:id="92" w:author="Mishel Valenzuela Sangoquiza" w:date="2020-12-31T10:25:00Z">
        <w:r>
          <w:rPr>
            <w:b/>
            <w:bCs/>
          </w:rPr>
          <w:delText>a</w:delText>
        </w:r>
      </w:del>
      <w:r>
        <w:rPr>
          <w:b/>
          <w:bCs/>
        </w:rPr>
        <w:t>ge</w:t>
      </w:r>
      <w:r>
        <w:rPr/>
        <w:t>: Variable numérica que indica la edad en años del pasajero.</w:t>
      </w:r>
    </w:p>
    <w:p>
      <w:pPr>
        <w:pStyle w:val="Corpo"/>
        <w:numPr>
          <w:ilvl w:val="0"/>
          <w:numId w:val="8"/>
        </w:numPr>
        <w:rPr/>
      </w:pPr>
      <w:ins w:id="93" w:author="Mishel Valenzuela Sangoquiza" w:date="2020-12-31T10:25:00Z">
        <w:r>
          <w:rPr>
            <w:b/>
            <w:bCs/>
          </w:rPr>
          <w:t>S</w:t>
        </w:r>
      </w:ins>
      <w:del w:id="94" w:author="Mishel Valenzuela Sangoquiza" w:date="2020-12-31T10:25:00Z">
        <w:r>
          <w:rPr>
            <w:b/>
            <w:bCs/>
          </w:rPr>
          <w:delText>s</w:delText>
        </w:r>
      </w:del>
      <w:r>
        <w:rPr>
          <w:b/>
          <w:bCs/>
        </w:rPr>
        <w:t>ibsp</w:t>
      </w:r>
      <w:r>
        <w:rPr/>
        <w:t>: Variable numérica que indica el número de hermanos o esposos del pasajero que viajan con él.</w:t>
      </w:r>
    </w:p>
    <w:p>
      <w:pPr>
        <w:pStyle w:val="Corpo"/>
        <w:numPr>
          <w:ilvl w:val="0"/>
          <w:numId w:val="8"/>
        </w:numPr>
        <w:rPr/>
      </w:pPr>
      <w:ins w:id="95" w:author="Mishel Valenzuela Sangoquiza" w:date="2020-12-31T10:25:00Z">
        <w:r>
          <w:rPr>
            <w:b/>
            <w:bCs/>
          </w:rPr>
          <w:t>P</w:t>
        </w:r>
      </w:ins>
      <w:del w:id="96" w:author="Mishel Valenzuela Sangoquiza" w:date="2020-12-31T10:25:00Z">
        <w:r>
          <w:rPr>
            <w:b/>
            <w:bCs/>
          </w:rPr>
          <w:delText>p</w:delText>
        </w:r>
      </w:del>
      <w:r>
        <w:rPr>
          <w:b/>
          <w:bCs/>
        </w:rPr>
        <w:t>arch</w:t>
      </w:r>
      <w:r>
        <w:rPr/>
        <w:t>: Variable numérica que indica el número de padres o hijos del pasajero que viajan con él.</w:t>
      </w:r>
    </w:p>
    <w:p>
      <w:pPr>
        <w:pStyle w:val="Corpo"/>
        <w:numPr>
          <w:ilvl w:val="0"/>
          <w:numId w:val="8"/>
        </w:numPr>
        <w:rPr/>
      </w:pPr>
      <w:ins w:id="97" w:author="Mishel Valenzuela Sangoquiza" w:date="2020-12-31T10:25:00Z">
        <w:r>
          <w:rPr>
            <w:b/>
            <w:bCs/>
          </w:rPr>
          <w:t>T</w:t>
        </w:r>
      </w:ins>
      <w:del w:id="98" w:author="Mishel Valenzuela Sangoquiza" w:date="2020-12-31T10:25:00Z">
        <w:r>
          <w:rPr>
            <w:b/>
            <w:bCs/>
          </w:rPr>
          <w:delText>t</w:delText>
        </w:r>
      </w:del>
      <w:r>
        <w:rPr>
          <w:b/>
          <w:bCs/>
        </w:rPr>
        <w:t>icket</w:t>
      </w:r>
      <w:r>
        <w:rPr/>
        <w:t>: Variable alfanumérica con el número de ticket del pasajero.</w:t>
      </w:r>
    </w:p>
    <w:p>
      <w:pPr>
        <w:pStyle w:val="Corpo"/>
        <w:numPr>
          <w:ilvl w:val="0"/>
          <w:numId w:val="8"/>
        </w:numPr>
        <w:rPr/>
      </w:pPr>
      <w:ins w:id="99" w:author="Mishel Valenzuela Sangoquiza" w:date="2020-12-31T10:25:00Z">
        <w:r>
          <w:rPr>
            <w:b/>
            <w:bCs/>
          </w:rPr>
          <w:t>F</w:t>
        </w:r>
      </w:ins>
      <w:del w:id="100" w:author="Mishel Valenzuela Sangoquiza" w:date="2020-12-31T10:25:00Z">
        <w:r>
          <w:rPr>
            <w:b/>
            <w:bCs/>
          </w:rPr>
          <w:delText>f</w:delText>
        </w:r>
      </w:del>
      <w:r>
        <w:rPr>
          <w:b/>
          <w:bCs/>
        </w:rPr>
        <w:t>are</w:t>
      </w:r>
      <w:r>
        <w:rPr/>
        <w:t>: Variable numérica que indica la tarifa pagada por el pasajero.</w:t>
      </w:r>
    </w:p>
    <w:p>
      <w:pPr>
        <w:pStyle w:val="Corpo"/>
        <w:numPr>
          <w:ilvl w:val="0"/>
          <w:numId w:val="8"/>
        </w:numPr>
        <w:rPr/>
      </w:pPr>
      <w:ins w:id="101" w:author="Mishel Valenzuela Sangoquiza" w:date="2020-12-31T10:25:00Z">
        <w:r>
          <w:rPr>
            <w:b/>
            <w:bCs/>
          </w:rPr>
          <w:t>C</w:t>
        </w:r>
      </w:ins>
      <w:del w:id="102" w:author="Mishel Valenzuela Sangoquiza" w:date="2020-12-31T10:25:00Z">
        <w:r>
          <w:rPr>
            <w:b/>
            <w:bCs/>
          </w:rPr>
          <w:delText>c</w:delText>
        </w:r>
      </w:del>
      <w:r>
        <w:rPr>
          <w:b/>
          <w:bCs/>
        </w:rPr>
        <w:t>abin</w:t>
      </w:r>
      <w:r>
        <w:rPr/>
        <w:t>: Variable alfanumérica que indica la cabina o cabinas que ocupaba el pasajero y sus parientes.</w:t>
      </w:r>
    </w:p>
    <w:p>
      <w:pPr>
        <w:pStyle w:val="Corpo"/>
        <w:numPr>
          <w:ilvl w:val="0"/>
          <w:numId w:val="8"/>
        </w:numPr>
        <w:rPr>
          <w:b/>
          <w:b/>
          <w:bCs/>
        </w:rPr>
      </w:pPr>
      <w:ins w:id="103" w:author="Mishel Valenzuela Sangoquiza" w:date="2020-12-31T10:25:00Z">
        <w:r>
          <w:rPr>
            <w:b/>
            <w:bCs/>
          </w:rPr>
          <w:t>E</w:t>
        </w:r>
      </w:ins>
      <w:del w:id="104" w:author="Mishel Valenzuela Sangoquiza" w:date="2020-12-31T10:25:00Z">
        <w:r>
          <w:rPr>
            <w:b/>
            <w:bCs/>
          </w:rPr>
          <w:delText>e</w:delText>
        </w:r>
      </w:del>
      <w:r>
        <w:rPr>
          <w:b/>
          <w:bCs/>
        </w:rPr>
        <w:t>mbarked</w:t>
      </w:r>
      <w:r>
        <w:rPr/>
        <w:t>: Variable alfanumérica que indica el puerto de embarque del pasajero.</w:t>
      </w:r>
    </w:p>
    <w:p>
      <w:pPr>
        <w:pStyle w:val="Corpo"/>
        <w:numPr>
          <w:ilvl w:val="1"/>
          <w:numId w:val="8"/>
        </w:numPr>
        <w:rPr/>
      </w:pPr>
      <w:r>
        <w:rPr/>
        <w:t>C = Cherbourg</w:t>
      </w:r>
    </w:p>
    <w:p>
      <w:pPr>
        <w:pStyle w:val="Corpo"/>
        <w:numPr>
          <w:ilvl w:val="1"/>
          <w:numId w:val="8"/>
        </w:numPr>
        <w:rPr/>
      </w:pPr>
      <w:r>
        <w:rPr/>
        <w:t>Q = Queenstown</w:t>
      </w:r>
    </w:p>
    <w:p>
      <w:pPr>
        <w:pStyle w:val="Corpo"/>
        <w:numPr>
          <w:ilvl w:val="1"/>
          <w:numId w:val="8"/>
        </w:numPr>
        <w:rPr>
          <w:del w:id="105" w:author="Mishel Valenzuela Sangoquiza" w:date="2020-12-31T10:25:00Z"/>
        </w:rPr>
      </w:pPr>
      <w:r>
        <w:rPr/>
        <w:t>S = Southampton</w:t>
      </w:r>
    </w:p>
    <w:p>
      <w:pPr>
        <w:pStyle w:val="Corpo"/>
        <w:numPr>
          <w:ilvl w:val="1"/>
          <w:numId w:val="8"/>
        </w:numPr>
        <w:rPr>
          <w:del w:id="107" w:author="Mishel Valenzuela Sangoquiza" w:date="2020-12-31T10:25:00Z"/>
        </w:rPr>
      </w:pPr>
      <w:del w:id="106" w:author="Mishel Valenzuela Sangoquiza" w:date="2020-12-31T10:25:00Z">
        <w:r>
          <w:rPr/>
        </w:r>
      </w:del>
    </w:p>
    <w:p>
      <w:pPr>
        <w:pStyle w:val="Corpo"/>
        <w:numPr>
          <w:ilvl w:val="1"/>
          <w:numId w:val="8"/>
        </w:numPr>
        <w:rPr/>
      </w:pPr>
      <w:r>
        <w:rPr/>
      </w:r>
    </w:p>
    <w:p>
      <w:pPr>
        <w:pStyle w:val="Corpo"/>
        <w:jc w:val="both"/>
        <w:rPr/>
      </w:pPr>
      <w:r>
        <w:rPr/>
        <w:t>Con estos datos vamos a intentar analizar si existe alguna relación entre las variables disponibles y la supervivencia de los pasajeros.  Principalmente intentaremos averiguar en est</w:t>
      </w:r>
      <w:ins w:id="108" w:author="Mishel Valenzuela Sangoquiza" w:date="2020-12-31T10:27:00Z">
        <w:r>
          <w:rPr/>
          <w:t>a práctica</w:t>
        </w:r>
      </w:ins>
      <w:del w:id="109" w:author="Mishel Valenzuela Sangoquiza" w:date="2020-12-31T10:27:00Z">
        <w:r>
          <w:rPr/>
          <w:delText>e trabajo</w:delText>
        </w:r>
      </w:del>
      <w:r>
        <w:rPr/>
        <w:t>:</w:t>
      </w:r>
    </w:p>
    <w:p>
      <w:pPr>
        <w:pStyle w:val="Corpo"/>
        <w:numPr>
          <w:ilvl w:val="0"/>
          <w:numId w:val="7"/>
        </w:numPr>
        <w:jc w:val="both"/>
        <w:rPr/>
      </w:pPr>
      <w:r>
        <w:rPr/>
        <w:t>Si se cumplió el protocolo de salvamento que rige el proceso de evacuación de</w:t>
      </w:r>
      <w:ins w:id="110" w:author="Mishel Valenzuela Sangoquiza" w:date="2020-12-31T10:38:00Z">
        <w:r>
          <w:rPr/>
          <w:t xml:space="preserve">l </w:t>
        </w:r>
      </w:ins>
      <w:del w:id="111" w:author="Mishel Valenzuela Sangoquiza" w:date="2020-12-31T10:38:00Z">
        <w:r>
          <w:rPr/>
          <w:delText xml:space="preserve"> la nave, </w:delText>
        </w:r>
      </w:del>
      <w:del w:id="112" w:author="Mishel Valenzuela Sangoquiza" w:date="2020-12-31T10:39:00Z">
        <w:r>
          <w:rPr/>
          <w:delText>conocido</w:delText>
        </w:r>
      </w:del>
      <w:ins w:id="113" w:author="Mishel Valenzuela Sangoquiza" w:date="2020-12-31T10:39:00Z">
        <w:r>
          <w:rPr/>
          <w:t xml:space="preserve">barco </w:t>
        </w:r>
      </w:ins>
      <w:del w:id="114" w:author="Mishel Valenzuela Sangoquiza" w:date="2020-12-31T10:39:00Z">
        <w:r>
          <w:rPr/>
          <w:delText xml:space="preserve"> como </w:delText>
        </w:r>
      </w:del>
      <w:ins w:id="115" w:author="Mishel Valenzuela Sangoquiza" w:date="2020-12-31T10:39:00Z">
        <w:r>
          <w:rPr/>
          <w:t xml:space="preserve">de </w:t>
        </w:r>
      </w:ins>
      <w:r>
        <w:rPr/>
        <w:t xml:space="preserve">«mujeres y niños primero». Es </w:t>
      </w:r>
      <w:del w:id="116" w:author="Mishel Valenzuela Sangoquiza" w:date="2020-12-31T10:26:00Z">
        <w:r>
          <w:rPr/>
          <w:delText>decir</w:delText>
        </w:r>
      </w:del>
      <w:ins w:id="117" w:author="Mishel Valenzuela Sangoquiza" w:date="2020-12-31T10:26:00Z">
        <w:r>
          <w:rPr/>
          <w:t>decir,</w:t>
        </w:r>
      </w:ins>
      <w:r>
        <w:rPr/>
        <w:t xml:space="preserve"> si existe una relación entre el sexo y la edad</w:t>
      </w:r>
      <w:ins w:id="118" w:author="Mishel Valenzuela Sangoquiza" w:date="2020-12-31T10:38:00Z">
        <w:r>
          <w:rPr/>
          <w:t>,</w:t>
        </w:r>
      </w:ins>
      <w:r>
        <w:rPr/>
        <w:t xml:space="preserve"> y</w:t>
      </w:r>
      <w:ins w:id="119" w:author="Mishel Valenzuela Sangoquiza" w:date="2020-12-31T10:38:00Z">
        <w:r>
          <w:rPr/>
          <w:t xml:space="preserve">, y el sexo </w:t>
        </w:r>
      </w:ins>
      <w:del w:id="120" w:author="Mishel Valenzuela Sangoquiza" w:date="2020-12-31T10:52:00Z">
        <w:r>
          <w:rPr/>
          <w:delText xml:space="preserve"> la</w:delText>
        </w:r>
      </w:del>
      <w:ins w:id="121" w:author="Mishel Valenzuela Sangoquiza" w:date="2020-12-31T10:52:00Z">
        <w:r>
          <w:rPr/>
          <w:t>y la</w:t>
        </w:r>
      </w:ins>
      <w:r>
        <w:rPr/>
        <w:t xml:space="preserve"> supervivencia de los pasajeros.</w:t>
      </w:r>
    </w:p>
    <w:p>
      <w:pPr>
        <w:pStyle w:val="Corpo"/>
        <w:numPr>
          <w:ilvl w:val="0"/>
          <w:numId w:val="7"/>
        </w:numPr>
        <w:jc w:val="both"/>
        <w:rPr/>
      </w:pPr>
      <w:r>
        <w:rPr/>
        <w:t xml:space="preserve">Si existió una relación entre la clase social del pasaje y </w:t>
      </w:r>
      <w:del w:id="122" w:author="Mishel Valenzuela Sangoquiza" w:date="2020-12-31T10:39:00Z">
        <w:r>
          <w:rPr/>
          <w:delText>sus posibilidades de</w:delText>
        </w:r>
      </w:del>
      <w:ins w:id="123" w:author="Mishel Valenzuela Sangoquiza" w:date="2020-12-31T10:39:00Z">
        <w:r>
          <w:rPr/>
          <w:t xml:space="preserve"> la</w:t>
        </w:r>
      </w:ins>
      <w:del w:id="124" w:author="Mishel Valenzuela Sangoquiza" w:date="2020-12-31T10:39:00Z">
        <w:r>
          <w:rPr/>
          <w:delText xml:space="preserve"> </w:delText>
        </w:r>
      </w:del>
      <w:ins w:id="125" w:author="Autor descoñecido" w:date="2021-01-05T12:34:00Z">
        <w:r>
          <w:rPr/>
          <w:t xml:space="preserve"> </w:t>
        </w:r>
      </w:ins>
      <w:r>
        <w:rPr/>
        <w:t>supervivencia.</w:t>
      </w:r>
    </w:p>
    <w:p>
      <w:pPr>
        <w:pStyle w:val="Corpo"/>
        <w:numPr>
          <w:ilvl w:val="0"/>
          <w:numId w:val="7"/>
        </w:numPr>
        <w:jc w:val="both"/>
        <w:rPr>
          <w:del w:id="128" w:author="Mishel Valenzuela Sangoquiza" w:date="2021-01-05T09:19:00Z"/>
        </w:rPr>
      </w:pPr>
      <w:ins w:id="126" w:author="Autor descoñecido" w:date="2021-01-05T12:34:00Z">
        <w:r>
          <w:rPr/>
          <w:t xml:space="preserve">Si existe una relación entre tener familiares </w:t>
        </w:r>
      </w:ins>
      <w:ins w:id="127" w:author="Autor descoñecido" w:date="2021-01-05T12:35:00Z">
        <w:r>
          <w:rPr/>
          <w:t>embarcados y la superviciencia</w:t>
        </w:r>
      </w:ins>
    </w:p>
    <w:p>
      <w:pPr>
        <w:pStyle w:val="Corpo"/>
        <w:numPr>
          <w:ilvl w:val="0"/>
          <w:numId w:val="7"/>
        </w:numPr>
        <w:jc w:val="both"/>
        <w:pPrChange w:id="0" w:author="Mishel Valenzuela Sangoquiza" w:date="2021-01-05T09:19:00Z">
          <w:pPr>
            <w:pStyle w:val="Textbody"/>
            <w:jc w:val="both"/>
          </w:pPr>
        </w:pPrChange>
        <w:rPr/>
      </w:pPr>
      <w:r>
        <w:rPr/>
      </w:r>
    </w:p>
    <w:p>
      <w:pPr>
        <w:pStyle w:val="Ttulo2"/>
        <w:numPr>
          <w:ilvl w:val="1"/>
          <w:numId w:val="6"/>
        </w:numPr>
        <w:rPr>
          <w:del w:id="129" w:author="Mishel Valenzuela Sangoquiza" w:date="2021-01-05T09:19:00Z"/>
        </w:rPr>
      </w:pPr>
      <w:bookmarkStart w:id="2" w:name="__RefHeading___Toc2711_2179713084"/>
      <w:bookmarkEnd w:id="2"/>
      <w:r>
        <w:rPr/>
        <w:t>2. Integración y selección de los datos de interés a analizar.</w:t>
      </w:r>
    </w:p>
    <w:p>
      <w:pPr>
        <w:pStyle w:val="Ttulo2"/>
        <w:pPrChange w:id="0" w:author="Mishel Valenzuela Sangoquiza" w:date="2021-01-05T09:19:00Z">
          <w:pPr>
            <w:pStyle w:val="Textbody"/>
          </w:pPr>
        </w:pPrChange>
        <w:rPr/>
      </w:pPr>
      <w:r>
        <w:rPr/>
      </w:r>
    </w:p>
    <w:p>
      <w:pPr>
        <w:pStyle w:val="Corpo"/>
        <w:jc w:val="both"/>
        <w:rPr>
          <w:del w:id="138" w:author="Autor descoñecido" w:date="2021-01-05T12:53:00Z"/>
        </w:rPr>
      </w:pPr>
      <w:r>
        <w:rPr/>
        <w:t xml:space="preserve">Se procede a </w:t>
      </w:r>
      <w:ins w:id="130" w:author="Mishel Valenzuela Sangoquiza" w:date="2020-12-31T10:36:00Z">
        <w:r>
          <w:rPr/>
          <w:t>la lectura del conjunto de datos “</w:t>
        </w:r>
      </w:ins>
      <w:ins w:id="131" w:author="Mishel Valenzuela Sangoquiza" w:date="2021-01-05T09:19:00Z">
        <w:r>
          <w:rPr/>
          <w:t>train.csv</w:t>
        </w:r>
      </w:ins>
      <w:ins w:id="132" w:author="Mishel Valenzuela Sangoquiza" w:date="2020-12-31T10:36:00Z">
        <w:r>
          <w:rPr/>
          <w:t xml:space="preserve">”, </w:t>
        </w:r>
      </w:ins>
      <w:ins w:id="133" w:author="Mishel Valenzuela Sangoquiza" w:date="2021-01-05T09:19:00Z">
        <w:r>
          <w:rPr/>
          <w:t>a partir del nombre “</w:t>
        </w:r>
      </w:ins>
      <w:ins w:id="134" w:author="Mishel Valenzuela Sangoquiza" w:date="2021-01-05T09:20:00Z">
        <w:r>
          <w:rPr/>
          <w:t xml:space="preserve">titánica-data”, </w:t>
        </w:r>
      </w:ins>
      <w:ins w:id="135" w:author="Mishel Valenzuela Sangoquiza" w:date="2020-12-31T10:36:00Z">
        <w:r>
          <w:rPr/>
          <w:t>que contiene 891 registros con 12 columnas</w:t>
        </w:r>
      </w:ins>
      <w:ins w:id="136" w:author="Autor descoñecido" w:date="2021-01-05T12:52:00Z">
        <w:r>
          <w:rPr/>
          <w:t>.</w:t>
        </w:r>
      </w:ins>
      <w:del w:id="137" w:author="Autor descoñecido" w:date="2021-01-05T12:52:00Z">
        <w:r>
          <w:rPr/>
          <w:delText>, donde se realiza la selección de los siguientes campos:</w:delText>
        </w:r>
      </w:del>
    </w:p>
    <w:p>
      <w:pPr>
        <w:pStyle w:val="Corpo"/>
        <w:jc w:val="both"/>
        <w:rPr>
          <w:del w:id="140" w:author="Autor descoñecido" w:date="2021-01-05T12:53:00Z"/>
        </w:rPr>
      </w:pPr>
      <w:del w:id="139" w:author="Autor descoñecido" w:date="2021-01-05T12:53:00Z">
        <w:r>
          <w:rPr/>
          <w:delText>PassengerId</w:delText>
        </w:r>
      </w:del>
    </w:p>
    <w:p>
      <w:pPr>
        <w:pStyle w:val="Corpo"/>
        <w:jc w:val="both"/>
        <w:rPr>
          <w:del w:id="142" w:author="Autor descoñecido" w:date="2021-01-05T12:53:00Z"/>
        </w:rPr>
      </w:pPr>
      <w:del w:id="141" w:author="Autor descoñecido" w:date="2021-01-05T12:53:00Z">
        <w:r>
          <w:rPr/>
          <w:delText xml:space="preserve">Survived    </w:delText>
        </w:r>
      </w:del>
    </w:p>
    <w:p>
      <w:pPr>
        <w:pStyle w:val="Corpo"/>
        <w:numPr>
          <w:ilvl w:val="0"/>
          <w:numId w:val="9"/>
        </w:numPr>
        <w:rPr>
          <w:del w:id="144" w:author="Autor descoñecido" w:date="2021-01-05T12:53:00Z"/>
        </w:rPr>
      </w:pPr>
      <w:del w:id="143" w:author="Autor descoñecido" w:date="2021-01-05T12:53:00Z">
        <w:r>
          <w:rPr/>
          <w:delText xml:space="preserve">Pclass </w:delText>
        </w:r>
      </w:del>
    </w:p>
    <w:p>
      <w:pPr>
        <w:pStyle w:val="Corpo"/>
        <w:jc w:val="both"/>
        <w:rPr>
          <w:del w:id="146" w:author="Autor descoñecido" w:date="2021-01-05T12:53:00Z"/>
        </w:rPr>
      </w:pPr>
      <w:del w:id="145" w:author="Autor descoñecido" w:date="2021-01-05T12:53:00Z">
        <w:r>
          <w:rPr/>
          <w:delText>Sex</w:delText>
        </w:r>
      </w:del>
    </w:p>
    <w:p>
      <w:pPr>
        <w:pStyle w:val="Corpo"/>
        <w:numPr>
          <w:ilvl w:val="0"/>
          <w:numId w:val="9"/>
        </w:numPr>
        <w:rPr>
          <w:del w:id="148" w:author="Autor descoñecido" w:date="2021-01-05T12:53:00Z"/>
        </w:rPr>
      </w:pPr>
      <w:del w:id="147" w:author="Autor descoñecido" w:date="2021-01-05T12:53:00Z">
        <w:r>
          <w:rPr/>
          <w:delText>Age</w:delText>
        </w:r>
      </w:del>
    </w:p>
    <w:p>
      <w:pPr>
        <w:pStyle w:val="Corpo"/>
        <w:jc w:val="both"/>
        <w:rPr>
          <w:del w:id="150" w:author="Autor descoñecido" w:date="2021-01-05T12:53:00Z"/>
        </w:rPr>
      </w:pPr>
      <w:del w:id="149" w:author="Autor descoñecido" w:date="2021-01-05T12:53:00Z">
        <w:r>
          <w:rPr/>
          <w:delText>SibSp</w:delText>
        </w:r>
      </w:del>
    </w:p>
    <w:p>
      <w:pPr>
        <w:pStyle w:val="Corpo"/>
        <w:numPr>
          <w:ilvl w:val="0"/>
          <w:numId w:val="9"/>
        </w:numPr>
        <w:rPr>
          <w:del w:id="152" w:author="Autor descoñecido" w:date="2021-01-05T12:53:00Z"/>
        </w:rPr>
      </w:pPr>
      <w:del w:id="151" w:author="Autor descoñecido" w:date="2021-01-05T12:53:00Z">
        <w:r>
          <w:rPr/>
          <w:delText>Parch</w:delText>
        </w:r>
      </w:del>
    </w:p>
    <w:p>
      <w:pPr>
        <w:pStyle w:val="Corpo"/>
        <w:jc w:val="both"/>
        <w:rPr>
          <w:del w:id="154" w:author="Autor descoñecido" w:date="2021-01-05T12:53:00Z"/>
        </w:rPr>
      </w:pPr>
      <w:del w:id="153" w:author="Autor descoñecido" w:date="2021-01-05T12:53:00Z">
        <w:r>
          <w:rPr/>
          <w:delText xml:space="preserve">Ticket    </w:delText>
        </w:r>
      </w:del>
    </w:p>
    <w:p>
      <w:pPr>
        <w:pStyle w:val="Corpo"/>
        <w:numPr>
          <w:ilvl w:val="0"/>
          <w:numId w:val="9"/>
        </w:numPr>
        <w:rPr>
          <w:del w:id="156" w:author="Autor descoñecido" w:date="2021-01-05T12:53:00Z"/>
        </w:rPr>
      </w:pPr>
      <w:del w:id="155" w:author="Autor descoñecido" w:date="2021-01-05T12:53:00Z">
        <w:r>
          <w:rPr/>
          <w:delText xml:space="preserve">Fare        </w:delText>
        </w:r>
      </w:del>
    </w:p>
    <w:p>
      <w:pPr>
        <w:pStyle w:val="Corpo"/>
        <w:jc w:val="both"/>
        <w:rPr>
          <w:del w:id="158" w:author="Autor descoñecido" w:date="2021-01-05T12:51:00Z"/>
        </w:rPr>
      </w:pPr>
      <w:del w:id="157" w:author="Autor descoñecido" w:date="2021-01-05T12:53:00Z">
        <w:r>
          <w:rPr/>
          <w:delText xml:space="preserve">Embarked </w:delText>
        </w:r>
      </w:del>
      <w:r>
        <w:rPr/>
        <w:t xml:space="preserve"> </w:t>
      </w:r>
    </w:p>
    <w:p>
      <w:pPr>
        <w:pStyle w:val="Corpo"/>
        <w:jc w:val="both"/>
        <w:rPr/>
      </w:pPr>
      <w:r>
        <w:rPr/>
      </w:r>
    </w:p>
    <w:p>
      <w:pPr>
        <w:pStyle w:val="Corpo"/>
        <w:jc w:val="both"/>
        <w:rPr/>
      </w:pPr>
      <w:del w:id="159" w:author="Autor descoñecido" w:date="2021-01-05T12:53:00Z">
        <w:r>
          <w:rPr/>
          <w:delText>Teniendo</w:delText>
        </w:r>
      </w:del>
      <w:ins w:id="160" w:author="Autor descoñecido" w:date="2021-01-05T12:53:00Z">
        <w:r>
          <w:rPr/>
          <w:t xml:space="preserve">Decidimos excluir dos campos, “Name” y “Cabin”, que no nos parecen interesantes para los análisis que pensamos realizar. </w:t>
        </w:r>
      </w:ins>
      <w:del w:id="161" w:author="Autor descoñecido" w:date="2021-01-05T12:54:00Z">
        <w:r>
          <w:rPr/>
          <w:delText xml:space="preserve"> c</w:delText>
        </w:r>
      </w:del>
      <w:ins w:id="162" w:author="Autor descoñecido" w:date="2021-01-05T12:54:00Z">
        <w:r>
          <w:rPr/>
          <w:t>C</w:t>
        </w:r>
      </w:ins>
      <w:r>
        <w:rPr/>
        <w:t xml:space="preserve">omo resultado </w:t>
      </w:r>
      <w:del w:id="163" w:author="Autor descoñecido" w:date="2021-01-05T12:54:00Z">
        <w:r>
          <w:rPr/>
          <w:delText>de la selección</w:delText>
        </w:r>
      </w:del>
      <w:ins w:id="164" w:author="Autor descoñecido" w:date="2021-01-05T12:54:00Z">
        <w:r>
          <w:rPr/>
          <w:t>nos quedan</w:t>
        </w:r>
      </w:ins>
      <w:r>
        <w:rPr/>
        <w:t xml:space="preserve"> 10 campos </w:t>
      </w:r>
      <w:ins w:id="165" w:author="Mishel Valenzuela Sangoquiza" w:date="2020-12-31T10:54:00Z">
        <w:r>
          <w:rPr/>
          <w:t>prioritarios para realizar el análisis de predicción de supervivencia</w:t>
        </w:r>
      </w:ins>
      <w:ins w:id="166" w:author="Autor descoñecido" w:date="2021-01-05T12:54:00Z">
        <w:r>
          <w:rPr/>
          <w:t>.</w:t>
        </w:r>
      </w:ins>
      <w:del w:id="167" w:author="Autor descoñecido" w:date="2021-01-05T12:54:00Z">
        <w:r>
          <w:rPr/>
          <w:delText xml:space="preserve"> excluyendo los campos “Name” y “Cabin”.</w:delText>
        </w:r>
      </w:del>
    </w:p>
    <w:p>
      <w:pPr>
        <w:pStyle w:val="Corpo"/>
        <w:jc w:val="both"/>
        <w:pPrChange w:id="0" w:author="Mishel Valenzuela Sangoquiza" w:date="2021-01-05T09:21:00Z">
          <w:pPr>
            <w:pStyle w:val="Textbody"/>
            <w:jc w:val="both"/>
          </w:pPr>
        </w:pPrChange>
        <w:rPr/>
      </w:pPr>
      <w:commentRangeStart w:id="1"/>
      <w:r>
        <w:rPr/>
        <w:t>Se ha decido crear una nueva variable llamada “</w:t>
      </w:r>
      <w:ins w:id="168" w:author="Mishel Valenzuela Sangoquiza" w:date="2021-01-05T09:21:00Z">
        <w:r>
          <w:rPr/>
          <w:t>FamilySize”, la cual es calculada a partir de la suma de las variables SibSp y Parch,</w:t>
        </w:r>
      </w:ins>
      <w:del w:id="169" w:author="Mishel Valenzuela Sangoquiza" w:date="2021-01-05T09:21:00Z">
        <w:r>
          <w:rPr/>
          <w:delText>Además unificamos los campos SibSp y Parch para crear un nuevo campo  FamilySize sumando ambos campos,</w:delText>
        </w:r>
      </w:del>
      <w:ins w:id="170" w:author="Autor descoñecido" w:date="2021-01-05T12:35:00Z">
        <w:r>
          <w:rPr/>
          <w:t xml:space="preserve"> lo que nos da una idea del tamaño de la familia que viaja junta.</w:t>
        </w:r>
      </w:ins>
      <w:commentRangeEnd w:id="1"/>
      <w:r>
        <w:commentReference w:id="1"/>
      </w:r>
      <w:r>
        <w:rPr/>
      </w:r>
    </w:p>
    <w:p>
      <w:pPr>
        <w:pStyle w:val="Corpo"/>
        <w:ind w:start="709" w:hanging="0"/>
        <w:jc w:val="both"/>
        <w:rPr>
          <w:rFonts w:ascii="Bitstream Vera Sans Mono" w:hAnsi="Bitstream Vera Sans Mono"/>
          <w:ins w:id="172" w:author="Autor descoñecido" w:date="2021-01-05T12:50:00Z"/>
          <w:sz w:val="16"/>
          <w:szCs w:val="16"/>
        </w:rPr>
      </w:pPr>
      <w:ins w:id="171" w:author="Autor descoñecido" w:date="2021-01-05T12:36:00Z">
        <w:r>
          <w:rPr>
            <w:rFonts w:ascii="Bitstream Vera Sans Mono" w:hAnsi="Bitstream Vera Sans Mono"/>
            <w:sz w:val="16"/>
            <w:szCs w:val="16"/>
          </w:rPr>
          <w:t>titanic_data$FamilySize &lt;- titanic_data$SibSp + titanic_data$Parch +1;</w:t>
        </w:r>
      </w:ins>
    </w:p>
    <w:p>
      <w:pPr>
        <w:pStyle w:val="Corpo"/>
        <w:jc w:val="both"/>
        <w:rPr>
          <w:del w:id="175" w:author="Mishel Valenzuela Sangoquiza" w:date="2021-01-05T09:21:00Z"/>
        </w:rPr>
      </w:pPr>
      <w:ins w:id="173" w:author="Autor descoñecido" w:date="2021-01-05T12:51:00Z">
        <w:r>
          <w:rPr/>
          <w:t>Con lo que nos quedan sólo 9 campos</w:t>
        </w:r>
      </w:ins>
      <w:ins w:id="174" w:author="Autor descoñecido" w:date="2021-01-05T12:53:00Z">
        <w:r>
          <w:rPr/>
          <w:t>:</w:t>
        </w:r>
      </w:ins>
    </w:p>
    <w:p>
      <w:pPr>
        <w:pStyle w:val="Corpo"/>
        <w:jc w:val="both"/>
        <w:pPrChange w:id="0" w:author="Mishel Valenzuela Sangoquiza" w:date="2021-01-05T09:21:00Z">
          <w:pPr>
            <w:jc w:val="both"/>
          </w:pPr>
        </w:pPrChange>
        <w:rPr/>
      </w:pPr>
      <w:r>
        <w:rPr/>
      </w:r>
    </w:p>
    <w:p>
      <w:pPr>
        <w:pStyle w:val="Corpo"/>
        <w:numPr>
          <w:ilvl w:val="0"/>
          <w:numId w:val="9"/>
        </w:numPr>
        <w:rPr/>
      </w:pPr>
      <w:ins w:id="176" w:author="Autor descoñecido" w:date="2021-01-05T12:53:00Z">
        <w:r>
          <w:rPr/>
          <w:t>PassengerId</w:t>
        </w:r>
      </w:ins>
    </w:p>
    <w:p>
      <w:pPr>
        <w:pStyle w:val="Corpo"/>
        <w:numPr>
          <w:ilvl w:val="0"/>
          <w:numId w:val="9"/>
        </w:numPr>
        <w:rPr/>
      </w:pPr>
      <w:ins w:id="178" w:author="Autor descoñecido" w:date="2021-01-05T12:53:00Z">
        <w:r>
          <w:rPr/>
          <w:t xml:space="preserve">Survived    </w:t>
        </w:r>
      </w:ins>
    </w:p>
    <w:p>
      <w:pPr>
        <w:pStyle w:val="Corpo"/>
        <w:numPr>
          <w:ilvl w:val="0"/>
          <w:numId w:val="9"/>
        </w:numPr>
        <w:rPr/>
      </w:pPr>
      <w:ins w:id="180" w:author="Autor descoñecido" w:date="2021-01-05T12:53:00Z">
        <w:r>
          <w:rPr/>
          <w:t xml:space="preserve">Pclass </w:t>
        </w:r>
      </w:ins>
    </w:p>
    <w:p>
      <w:pPr>
        <w:pStyle w:val="Corpo"/>
        <w:numPr>
          <w:ilvl w:val="0"/>
          <w:numId w:val="9"/>
        </w:numPr>
        <w:rPr/>
      </w:pPr>
      <w:ins w:id="182" w:author="Autor descoñecido" w:date="2021-01-05T12:53:00Z">
        <w:r>
          <w:rPr/>
          <w:t>Sex</w:t>
        </w:r>
      </w:ins>
    </w:p>
    <w:p>
      <w:pPr>
        <w:pStyle w:val="Corpo"/>
        <w:numPr>
          <w:ilvl w:val="0"/>
          <w:numId w:val="9"/>
        </w:numPr>
        <w:rPr/>
      </w:pPr>
      <w:ins w:id="184" w:author="Autor descoñecido" w:date="2021-01-05T12:53:00Z">
        <w:r>
          <w:rPr/>
          <w:t>Age</w:t>
        </w:r>
      </w:ins>
    </w:p>
    <w:p>
      <w:pPr>
        <w:pStyle w:val="Corpo"/>
        <w:numPr>
          <w:ilvl w:val="0"/>
          <w:numId w:val="9"/>
        </w:numPr>
        <w:rPr/>
      </w:pPr>
      <w:ins w:id="186" w:author="Autor descoñecido" w:date="2021-01-05T12:53:00Z">
        <w:r>
          <w:rPr/>
          <w:t>FamilySize</w:t>
        </w:r>
      </w:ins>
    </w:p>
    <w:p>
      <w:pPr>
        <w:pStyle w:val="Corpo"/>
        <w:numPr>
          <w:ilvl w:val="0"/>
          <w:numId w:val="9"/>
        </w:numPr>
        <w:rPr/>
      </w:pPr>
      <w:ins w:id="188" w:author="Autor descoñecido" w:date="2021-01-05T12:53:00Z">
        <w:r>
          <w:rPr/>
          <w:t xml:space="preserve">Ticket    </w:t>
        </w:r>
      </w:ins>
    </w:p>
    <w:p>
      <w:pPr>
        <w:pStyle w:val="Corpo"/>
        <w:numPr>
          <w:ilvl w:val="0"/>
          <w:numId w:val="9"/>
        </w:numPr>
        <w:rPr/>
      </w:pPr>
      <w:ins w:id="190" w:author="Autor descoñecido" w:date="2021-01-05T12:53:00Z">
        <w:r>
          <w:rPr/>
          <w:t>Fare</w:t>
        </w:r>
      </w:ins>
    </w:p>
    <w:p>
      <w:pPr>
        <w:pStyle w:val="Corpo"/>
        <w:numPr>
          <w:ilvl w:val="0"/>
          <w:numId w:val="9"/>
        </w:numPr>
        <w:rPr/>
      </w:pPr>
      <w:ins w:id="192" w:author="Autor descoñecido" w:date="2021-01-05T12:53:00Z">
        <w:r>
          <w:rPr/>
          <w:t>Embarked</w:t>
        </w:r>
      </w:ins>
    </w:p>
    <w:p>
      <w:pPr>
        <w:pStyle w:val="Ttulo2"/>
        <w:numPr>
          <w:ilvl w:val="1"/>
          <w:numId w:val="6"/>
        </w:numPr>
        <w:rPr>
          <w:del w:id="193" w:author="Mishel Valenzuela Sangoquiza" w:date="2021-01-05T09:21:00Z"/>
        </w:rPr>
      </w:pPr>
      <w:bookmarkStart w:id="3" w:name="__RefHeading___Toc2713_2179713084"/>
      <w:bookmarkEnd w:id="3"/>
      <w:r>
        <w:rPr/>
        <w:t>3. Limpieza de los datos.</w:t>
      </w:r>
    </w:p>
    <w:p>
      <w:pPr>
        <w:pStyle w:val="Ttulo2"/>
        <w:pPrChange w:id="0" w:author="Mishel Valenzuela Sangoquiza" w:date="2021-01-05T09:21:00Z">
          <w:pPr>
            <w:pStyle w:val="Textbody"/>
          </w:pPr>
        </w:pPrChange>
        <w:rPr/>
      </w:pPr>
      <w:r>
        <w:rPr/>
      </w:r>
    </w:p>
    <w:p>
      <w:pPr>
        <w:pStyle w:val="Ttulo3"/>
        <w:numPr>
          <w:ilvl w:val="2"/>
          <w:numId w:val="6"/>
        </w:numPr>
        <w:jc w:val="both"/>
        <w:pPrChange w:id="0" w:author="Mishel Valenzuela Sangoquiza" w:date="2021-01-05T09:21:00Z">
          <w:pPr>
            <w:pStyle w:val="Heading3"/>
            <w:numPr>
              <w:ilvl w:val="0"/>
              <w:numId w:val="6"/>
            </w:numPr>
          </w:pPr>
        </w:pPrChange>
        <w:rPr/>
      </w:pPr>
      <w:bookmarkStart w:id="4" w:name="__RefHeading___Toc2715_2179713084"/>
      <w:bookmarkEnd w:id="4"/>
      <w:r>
        <w:rPr/>
        <w:t>3.1. ¿Los datos contienen ceros o elementos vacíos? ¿Cómo gestionarías cada uno de estos casos?</w:t>
      </w:r>
    </w:p>
    <w:p>
      <w:pPr>
        <w:pStyle w:val="Corpo"/>
        <w:rPr/>
      </w:pPr>
      <w:ins w:id="194" w:author="Autor descoñecido" w:date="2021-01-03T13:50:00Z">
        <w:r>
          <w:rPr/>
          <w:t>Veamos que campos tienen columnas con valores no definidos:</w:t>
        </w:r>
      </w:ins>
    </w:p>
    <w:p>
      <w:pPr>
        <w:pStyle w:val="Corpo"/>
        <w:spacing w:before="0" w:after="0"/>
        <w:jc w:val="both"/>
        <w:rPr>
          <w:rFonts w:ascii="Bitstream Vera Sans Mono" w:hAnsi="Bitstream Vera Sans Mono"/>
          <w:sz w:val="16"/>
          <w:szCs w:val="16"/>
          <w:del w:id="196" w:author="Autor descoñecido" w:date="2021-01-03T13:47:00Z"/>
        </w:rPr>
      </w:pPr>
      <w:del w:id="195" w:author="Autor descoñecido" w:date="2021-01-03T13:47:00Z">
        <w:r>
          <w:rPr/>
        </w:r>
      </w:del>
    </w:p>
    <w:p>
      <w:pPr>
        <w:pStyle w:val="Corpo"/>
        <w:spacing w:before="0" w:after="0"/>
        <w:jc w:val="both"/>
        <w:rPr>
          <w:rFonts w:ascii="Bitstream Vera Sans Mono" w:hAnsi="Bitstream Vera Sans Mono"/>
          <w:sz w:val="16"/>
          <w:szCs w:val="16"/>
          <w:del w:id="198" w:author="Autor descoñecido" w:date="2021-01-03T13:49:00Z"/>
        </w:rPr>
      </w:pPr>
      <w:del w:id="197" w:author="Autor descoñecido" w:date="2021-01-03T13:47:00Z">
        <w:r>
          <w:rPr/>
          <w:delText>Se tiene 177 registros vacíos en la variable “Age”, para proceder con la imputación de valores se utiliza la media de esta variable.</w:delText>
        </w:r>
      </w:del>
    </w:p>
    <w:p>
      <w:pPr>
        <w:pStyle w:val="Corpo"/>
        <w:spacing w:before="0" w:after="0"/>
        <w:jc w:val="both"/>
        <w:rPr/>
      </w:pPr>
      <w:ins w:id="199" w:author="Autor descoñecido" w:date="2021-01-03T13:49:00Z">
        <w:r>
          <w:rPr>
            <w:rFonts w:ascii="Bitstream Vera Sans Mono" w:hAnsi="Bitstream Vera Sans Mono"/>
            <w:sz w:val="16"/>
            <w:szCs w:val="16"/>
          </w:rPr>
          <w:tab/>
          <w:t>colSums(is.na(titanic_data))</w:t>
        </w:r>
      </w:ins>
    </w:p>
    <w:p>
      <w:pPr>
        <w:pStyle w:val="Corpo"/>
        <w:spacing w:before="0" w:after="0"/>
        <w:jc w:val="both"/>
        <w:rPr/>
      </w:pPr>
      <w:ins w:id="201" w:author="Autor descoñecido" w:date="2021-01-03T13:49:00Z">
        <w:r>
          <w:rPr>
            <w:rFonts w:ascii="Bitstream Vera Sans Mono" w:hAnsi="Bitstream Vera Sans Mono"/>
            <w:sz w:val="16"/>
            <w:szCs w:val="16"/>
          </w:rPr>
          <w:tab/>
        </w:r>
      </w:ins>
      <w:ins w:id="202" w:author="Autor descoñecido" w:date="2021-01-05T13:00:00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204" w:author="Autor descoñecido" w:date="2021-01-05T13:00:00Z">
        <w:r>
          <w:rPr>
            <w:rFonts w:ascii="Bitstream Vera Sans Mono" w:hAnsi="Bitstream Vera Sans Mono"/>
            <w:sz w:val="16"/>
            <w:szCs w:val="16"/>
          </w:rPr>
          <w:t xml:space="preserve">          </w:t>
        </w:r>
      </w:ins>
      <w:ins w:id="205" w:author="Autor descoñecido" w:date="2021-01-05T13:00:00Z">
        <w:r>
          <w:rPr>
            <w:rFonts w:ascii="Bitstream Vera Sans Mono" w:hAnsi="Bitstream Vera Sans Mono"/>
            <w:sz w:val="16"/>
            <w:szCs w:val="16"/>
          </w:rPr>
          <w:t xml:space="preserve">0           0           0           0         177           0           0 </w:t>
        </w:r>
      </w:ins>
    </w:p>
    <w:p>
      <w:pPr>
        <w:pStyle w:val="Corpo"/>
        <w:spacing w:before="0" w:after="0"/>
        <w:ind w:start="709" w:hanging="0"/>
        <w:jc w:val="both"/>
        <w:rPr/>
      </w:pPr>
      <w:ins w:id="207" w:author="Autor descoñecido" w:date="2021-01-05T13:00:00Z">
        <w:r>
          <w:rPr>
            <w:rFonts w:ascii="Bitstream Vera Sans Mono" w:hAnsi="Bitstream Vera Sans Mono"/>
            <w:sz w:val="16"/>
            <w:szCs w:val="16"/>
          </w:rPr>
          <w:t xml:space="preserve">   </w:t>
        </w:r>
      </w:ins>
      <w:ins w:id="208" w:author="Autor descoñecido" w:date="2021-01-05T13:00:00Z">
        <w:r>
          <w:rPr>
            <w:rFonts w:ascii="Bitstream Vera Sans Mono" w:hAnsi="Bitstream Vera Sans Mono"/>
            <w:sz w:val="16"/>
            <w:szCs w:val="16"/>
          </w:rPr>
          <w:t xml:space="preserve">Embarked  FamilySize </w:t>
        </w:r>
      </w:ins>
    </w:p>
    <w:p>
      <w:pPr>
        <w:pStyle w:val="Corpo"/>
        <w:spacing w:before="0" w:after="0"/>
        <w:ind w:start="709" w:hanging="0"/>
        <w:jc w:val="both"/>
        <w:rPr/>
      </w:pPr>
      <w:ins w:id="210" w:author="Autor descoñecido" w:date="2021-01-05T13:00:00Z">
        <w:r>
          <w:rPr>
            <w:rFonts w:ascii="Bitstream Vera Sans Mono" w:hAnsi="Bitstream Vera Sans Mono"/>
            <w:sz w:val="16"/>
            <w:szCs w:val="16"/>
          </w:rPr>
          <w:t xml:space="preserve">          </w:t>
        </w:r>
      </w:ins>
      <w:ins w:id="211" w:author="Autor descoñecido" w:date="2021-01-05T13:00:00Z">
        <w:r>
          <w:rPr>
            <w:rFonts w:ascii="Bitstream Vera Sans Mono" w:hAnsi="Bitstream Vera Sans Mono"/>
            <w:sz w:val="16"/>
            <w:szCs w:val="16"/>
          </w:rPr>
          <w:t>0           0</w:t>
        </w:r>
      </w:ins>
    </w:p>
    <w:p>
      <w:pPr>
        <w:pStyle w:val="Corpo"/>
        <w:jc w:val="both"/>
        <w:pPrChange w:id="0" w:author="Mishel Valenzuela Sangoquiza" w:date="2021-01-05T09:21:00Z">
          <w:pPr>
            <w:pStyle w:val="Textbody"/>
            <w:jc w:val="both"/>
          </w:pPr>
        </w:pPrChange>
        <w:rPr/>
      </w:pPr>
      <w:r>
        <w:rPr/>
        <w:t xml:space="preserve">Se tiene 177 registros vacíos en la variable “Age”, para proceder con la </w:t>
      </w:r>
      <w:ins w:id="212" w:author="Autor descoñecido" w:date="2021-01-03T13:46:00Z">
        <w:r>
          <w:rPr/>
          <w:t>imputación de valores se utiliza la media de esta variable.</w:t>
        </w:r>
      </w:ins>
    </w:p>
    <w:p>
      <w:pPr>
        <w:pStyle w:val="Corpo"/>
        <w:ind w:start="709" w:hanging="0"/>
        <w:jc w:val="both"/>
        <w:rPr>
          <w:rFonts w:ascii="Bitstream Vera Sans Mono" w:hAnsi="Bitstream Vera Sans Mono"/>
          <w:ins w:id="215" w:author="Autor descoñecido" w:date="2021-01-03T13:46:00Z"/>
          <w:sz w:val="16"/>
          <w:szCs w:val="16"/>
        </w:rPr>
      </w:pPr>
      <w:ins w:id="214" w:author="Autor descoñecido" w:date="2021-01-03T13:46:00Z">
        <w:r>
          <w:rPr>
            <w:rFonts w:ascii="Bitstream Vera Sans Mono" w:hAnsi="Bitstream Vera Sans Mono"/>
            <w:sz w:val="16"/>
            <w:szCs w:val="16"/>
          </w:rPr>
          <w:t>titanic_data$Age[is.na(titanic_data$Age)] &lt;- mean(titanic_data$Age,na.rm=T)</w:t>
        </w:r>
      </w:ins>
    </w:p>
    <w:p>
      <w:pPr>
        <w:pStyle w:val="Corpo"/>
        <w:jc w:val="both"/>
        <w:rPr/>
      </w:pPr>
      <w:ins w:id="216" w:author="Autor descoñecido" w:date="2021-01-03T13:50:00Z">
        <w:r>
          <w:rPr/>
          <w:t>Veamos ahora que campos tienen valores vacios:</w:t>
        </w:r>
      </w:ins>
    </w:p>
    <w:p>
      <w:pPr>
        <w:pStyle w:val="Corpo"/>
        <w:spacing w:before="0" w:after="0"/>
        <w:jc w:val="both"/>
        <w:rPr/>
      </w:pPr>
      <w:ins w:id="218" w:author="Autor descoñecido" w:date="2021-01-03T13:50:00Z">
        <w:r>
          <w:rPr/>
          <w:tab/>
        </w:r>
      </w:ins>
      <w:ins w:id="219" w:author="Autor descoñecido" w:date="2021-01-03T13:50:00Z">
        <w:r>
          <w:rPr>
            <w:rFonts w:ascii="Bitstream Vera Sans Mono" w:hAnsi="Bitstream Vera Sans Mono"/>
            <w:sz w:val="16"/>
            <w:szCs w:val="16"/>
          </w:rPr>
          <w:t>colSums(titanic_data=="")</w:t>
        </w:r>
      </w:ins>
    </w:p>
    <w:p>
      <w:pPr>
        <w:pStyle w:val="Corpo"/>
        <w:spacing w:before="0" w:after="0"/>
        <w:ind w:start="709" w:hanging="0"/>
        <w:jc w:val="both"/>
        <w:rPr/>
      </w:pPr>
      <w:ins w:id="220" w:author="Autor descoñecido" w:date="2021-01-05T13:02:00Z">
        <w:r>
          <w:rPr>
            <w:rFonts w:ascii="Bitstream Vera Sans Mono" w:hAnsi="Bitstream Vera Sans Mono"/>
            <w:sz w:val="16"/>
            <w:szCs w:val="16"/>
          </w:rPr>
          <w:t xml:space="preserve">PassengerId    Survived      Pclass         Sex         Age      Ticket        Fare </w:t>
        </w:r>
      </w:ins>
    </w:p>
    <w:p>
      <w:pPr>
        <w:pStyle w:val="Corpo"/>
        <w:spacing w:before="0" w:after="0"/>
        <w:ind w:start="709" w:hanging="0"/>
        <w:jc w:val="both"/>
        <w:rPr/>
      </w:pPr>
      <w:ins w:id="222" w:author="Autor descoñecido" w:date="2021-01-05T13:02:00Z">
        <w:r>
          <w:rPr>
            <w:rFonts w:ascii="Bitstream Vera Sans Mono" w:hAnsi="Bitstream Vera Sans Mono"/>
            <w:sz w:val="16"/>
            <w:szCs w:val="16"/>
          </w:rPr>
          <w:t xml:space="preserve">          </w:t>
        </w:r>
      </w:ins>
      <w:ins w:id="223" w:author="Autor descoñecido" w:date="2021-01-05T13:02:00Z">
        <w:r>
          <w:rPr>
            <w:rFonts w:ascii="Bitstream Vera Sans Mono" w:hAnsi="Bitstream Vera Sans Mono"/>
            <w:sz w:val="16"/>
            <w:szCs w:val="16"/>
          </w:rPr>
          <w:t xml:space="preserve">0           0           0           0           0           0           0 </w:t>
        </w:r>
      </w:ins>
    </w:p>
    <w:p>
      <w:pPr>
        <w:pStyle w:val="Corpo"/>
        <w:spacing w:before="0" w:after="0"/>
        <w:ind w:start="709" w:hanging="0"/>
        <w:jc w:val="both"/>
        <w:rPr/>
      </w:pPr>
      <w:ins w:id="225" w:author="Autor descoñecido" w:date="2021-01-05T13:02:00Z">
        <w:r>
          <w:rPr>
            <w:rFonts w:ascii="Bitstream Vera Sans Mono" w:hAnsi="Bitstream Vera Sans Mono"/>
            <w:sz w:val="16"/>
            <w:szCs w:val="16"/>
          </w:rPr>
          <w:t xml:space="preserve">   </w:t>
        </w:r>
      </w:ins>
      <w:ins w:id="226" w:author="Autor descoñecido" w:date="2021-01-05T13:02:00Z">
        <w:r>
          <w:rPr>
            <w:rFonts w:ascii="Bitstream Vera Sans Mono" w:hAnsi="Bitstream Vera Sans Mono"/>
            <w:sz w:val="16"/>
            <w:szCs w:val="16"/>
          </w:rPr>
          <w:t xml:space="preserve">Embarked  FamilySize </w:t>
        </w:r>
      </w:ins>
    </w:p>
    <w:p>
      <w:pPr>
        <w:pStyle w:val="Corpo"/>
        <w:spacing w:before="0" w:after="0"/>
        <w:ind w:start="709" w:hanging="0"/>
        <w:jc w:val="both"/>
        <w:rPr/>
      </w:pPr>
      <w:ins w:id="228" w:author="Autor descoñecido" w:date="2021-01-05T13:02:00Z">
        <w:r>
          <w:rPr>
            <w:rFonts w:ascii="Bitstream Vera Sans Mono" w:hAnsi="Bitstream Vera Sans Mono"/>
            <w:sz w:val="16"/>
            <w:szCs w:val="16"/>
          </w:rPr>
          <w:t xml:space="preserve">          </w:t>
        </w:r>
      </w:ins>
      <w:ins w:id="229" w:author="Autor descoñecido" w:date="2021-01-05T13:02:00Z">
        <w:r>
          <w:rPr>
            <w:rFonts w:ascii="Bitstream Vera Sans Mono" w:hAnsi="Bitstream Vera Sans Mono"/>
            <w:sz w:val="16"/>
            <w:szCs w:val="16"/>
          </w:rPr>
          <w:t xml:space="preserve">2           0 </w:t>
        </w:r>
      </w:ins>
    </w:p>
    <w:p>
      <w:pPr>
        <w:pStyle w:val="Corpo"/>
        <w:jc w:val="both"/>
        <w:pPrChange w:id="0" w:author="Mishel Valenzuela Sangoquiza" w:date="2021-01-05T09:31:00Z">
          <w:pPr>
            <w:pStyle w:val="Textbody"/>
            <w:jc w:val="both"/>
          </w:pPr>
        </w:pPrChange>
        <w:rPr/>
      </w:pPr>
      <w:r>
        <w:rPr/>
        <w:t>Se tiene 2 registros vacío</w:t>
      </w:r>
      <w:ins w:id="230" w:author="Mishel Valenzuela Sangoquiza" w:date="2020-12-31T11:01:00Z">
        <w:r>
          <w:rPr/>
          <w:t>s</w:t>
        </w:r>
      </w:ins>
      <w:ins w:id="231" w:author="Mishel Valenzuela Sangoquiza" w:date="2020-12-31T10:58:00Z">
        <w:r>
          <w:rPr/>
          <w:t xml:space="preserve"> en la variable “Embarked”, que para saber </w:t>
        </w:r>
      </w:ins>
      <w:ins w:id="232" w:author="Mishel Valenzuela Sangoquiza" w:date="2021-01-05T09:22:00Z">
        <w:r>
          <w:rPr/>
          <w:t>qué</w:t>
        </w:r>
      </w:ins>
      <w:ins w:id="233" w:author="Mishel Valenzuela Sangoquiza" w:date="2020-12-31T10:58:00Z">
        <w:r>
          <w:rPr/>
          <w:t xml:space="preserve"> valor imputar se realiza un análisis </w:t>
        </w:r>
      </w:ins>
      <w:ins w:id="234" w:author="Mishel Valenzuela Sangoquiza" w:date="2020-12-31T11:04:00Z">
        <w:r>
          <w:rPr/>
          <w:t>para examinar qué pasajero ha desaparecido, una vez que se ha identificado</w:t>
        </w:r>
      </w:ins>
      <w:ins w:id="235" w:author="Mishel Valenzuela Sangoquiza" w:date="2020-12-31T11:06:00Z">
        <w:r>
          <w:rPr/>
          <w:t xml:space="preserve"> y se puede evidenciar que mencionados pasajeros están en clase 1 y han pagado la tarifa de $80</w:t>
        </w:r>
      </w:ins>
      <w:ins w:id="236" w:author="Mishel Valenzuela Sangoquiza" w:date="2020-12-31T11:05:00Z">
        <w:r>
          <w:rPr/>
          <w:t xml:space="preserve">, se concluye que la tarifa mediana para el pasajero de primera clase que sale de C (Charbourg) Embarcado coincide muy bien con los $80 pagados por los pasajeros cuyo Embarcado falta. </w:t>
        </w:r>
      </w:ins>
    </w:p>
    <w:p>
      <w:pPr>
        <w:pStyle w:val="Corpo"/>
        <w:jc w:val="both"/>
        <w:pPrChange w:id="0" w:author="Mishel Valenzuela Sangoquiza" w:date="2021-01-05T09:31:00Z"/>
        <w:rPr/>
      </w:pPr>
      <w:r>
        <w:rPr/>
        <w:t>Entonces se procede a reemplazar con seguridad el NA con C.</w:t>
      </w:r>
    </w:p>
    <w:p>
      <w:pPr>
        <w:pStyle w:val="Corpo"/>
        <w:ind w:start="709" w:hanging="0"/>
        <w:jc w:val="both"/>
        <w:pPrChange w:id="0" w:author="Mishel Valenzuela Sangoquiza" w:date="2021-01-05T09:31:00Z">
          <w:pPr>
            <w:pStyle w:val="Textbody"/>
            <w:jc w:val="both"/>
            <w:ind w:start="709" w:hanging="0"/>
          </w:pPr>
        </w:pPrChange>
        <w:rPr/>
      </w:pPr>
      <w:ins w:id="237" w:author="Autor descoñecido" w:date="2021-01-03T13:54:00Z">
        <w:r>
          <w:rPr>
            <w:rFonts w:ascii="Bitstream Vera Sans Mono" w:hAnsi="Bitstream Vera Sans Mono"/>
            <w:sz w:val="16"/>
            <w:szCs w:val="16"/>
          </w:rPr>
          <w:t>titanic_data$</w:t>
        </w:r>
      </w:ins>
      <w:ins w:id="238" w:author="Autor descoñecido" w:date="2021-01-03T13:54:00Z">
        <w:r>
          <w:rPr>
            <w:rFonts w:ascii="Bitstream Vera Sans Mono" w:hAnsi="Bitstream Vera Sans Mono"/>
            <w:sz w:val="16"/>
            <w:szCs w:val="16"/>
          </w:rPr>
          <w:t>Embarked[c(62, 830)] &lt;- "C"</w:t>
        </w:r>
      </w:ins>
    </w:p>
    <w:p>
      <w:pPr>
        <w:pStyle w:val="Corpo"/>
        <w:jc w:val="both"/>
        <w:pPrChange w:id="0" w:author="Mishel Valenzuela Sangoquiza" w:date="2021-01-05T09:31:00Z">
          <w:pPr>
            <w:pStyle w:val="Textbody"/>
            <w:jc w:val="both"/>
          </w:pPr>
        </w:pPrChange>
        <w:rPr/>
      </w:pPr>
      <w:ins w:id="239" w:author="Autor descoñecido" w:date="2021-01-03T14:36:00Z">
        <w:r>
          <w:rPr/>
          <w:t>Miramos</w:t>
        </w:r>
      </w:ins>
      <w:ins w:id="240" w:author="Autor descoñecido" w:date="2021-01-03T14:35:00Z">
        <w:r>
          <w:rPr/>
          <w:t xml:space="preserve"> que variables se puede discretizar mirando cuantos posibles valores toman:</w:t>
        </w:r>
      </w:ins>
    </w:p>
    <w:p>
      <w:pPr>
        <w:pStyle w:val="Corpo"/>
        <w:ind w:start="709" w:hanging="0"/>
        <w:jc w:val="both"/>
        <w:pPrChange w:id="0" w:author="Mishel Valenzuela Sangoquiza" w:date="2021-01-05T09:31:00Z">
          <w:pPr>
            <w:pStyle w:val="Textbody"/>
            <w:jc w:val="both"/>
            <w:ind w:start="709" w:hanging="0"/>
          </w:pPr>
        </w:pPrChange>
        <w:rPr>
          <w:rFonts w:ascii="Bitstream Vera Sans Mono" w:hAnsi="Bitstream Vera Sans Mono"/>
          <w:ins w:id="243" w:author="Autor descoñecido" w:date="2021-01-03T14:36:00Z"/>
          <w:sz w:val="16"/>
          <w:szCs w:val="16"/>
        </w:rPr>
      </w:pPr>
      <w:ins w:id="241" w:author="Autor descoñecido" w:date="2021-01-03T14:36:00Z">
        <w:r>
          <w:rPr>
            <w:rFonts w:ascii="Bitstream Vera Sans Mono" w:hAnsi="Bitstream Vera Sans Mono"/>
            <w:sz w:val="16"/>
            <w:szCs w:val="16"/>
          </w:rPr>
          <w:t>apply</w:t>
        </w:r>
      </w:ins>
      <w:ins w:id="242" w:author="Autor descoñecido" w:date="2021-01-03T14:36:00Z">
        <w:r>
          <w:rPr>
            <w:rFonts w:ascii="Bitstream Vera Sans Mono" w:hAnsi="Bitstream Vera Sans Mono"/>
            <w:sz w:val="16"/>
            <w:szCs w:val="16"/>
          </w:rPr>
          <w:t>(titanic_data,2, function(x) length(unique(x)))</w:t>
        </w:r>
      </w:ins>
    </w:p>
    <w:p>
      <w:pPr>
        <w:pStyle w:val="Corpo"/>
        <w:jc w:val="both"/>
        <w:pPrChange w:id="0" w:author="Mishel Valenzuela Sangoquiza" w:date="2021-01-05T09:31:00Z">
          <w:pPr>
            <w:pStyle w:val="Textbody"/>
            <w:jc w:val="both"/>
          </w:pPr>
        </w:pPrChange>
        <w:rPr>
          <w:rFonts w:ascii="Bitstream Vera Sans Mono" w:hAnsi="Bitstream Vera Sans Mono"/>
          <w:ins w:id="246" w:author="Autor descoñecido" w:date="2021-01-03T14:36:00Z"/>
          <w:sz w:val="16"/>
          <w:szCs w:val="16"/>
        </w:rPr>
      </w:pPr>
      <w:r>
        <w:rPr/>
        <w:t xml:space="preserve">Vemos que las variables </w:t>
      </w:r>
      <w:ins w:id="244" w:author="Autor descoñecido" w:date="2021-01-03T14:36:00Z">
        <w:r>
          <w:rPr>
            <w:i/>
            <w:iCs/>
          </w:rPr>
          <w:t>Survived, Pclass, Sex, Embarked</w:t>
        </w:r>
      </w:ins>
      <w:ins w:id="245" w:author="Autor descoñecido" w:date="2021-01-03T14:36:00Z">
        <w:r>
          <w:rPr/>
          <w:t>, son candidatas a ser variables discretas, lo que coincide con la definición de los campos que teníamos en el punto 1.</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cols</w:t>
      </w:r>
      <w:ins w:id="247" w:author="Autor descoñecido" w:date="2021-01-03T14:36:00Z">
        <w:r>
          <w:rPr>
            <w:rFonts w:ascii="Bitstream Vera Sans Mono" w:hAnsi="Bitstream Vera Sans Mono"/>
            <w:sz w:val="16"/>
            <w:szCs w:val="16"/>
          </w:rPr>
          <w:t>&lt;-c("Survived","Pclass","Sex","Embarked")</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for</w:t>
      </w:r>
      <w:ins w:id="248" w:author="Autor descoñecido" w:date="2021-01-03T14:36:00Z">
        <w:r>
          <w:rPr>
            <w:rFonts w:ascii="Bitstream Vera Sans Mono" w:hAnsi="Bitstream Vera Sans Mono"/>
            <w:sz w:val="16"/>
            <w:szCs w:val="16"/>
          </w:rPr>
          <w:t xml:space="preserve"> (i in cols){</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 xml:space="preserve">  </w:t>
      </w:r>
      <w:ins w:id="249" w:author="Autor descoñecido" w:date="2021-01-03T14:36:00Z">
        <w:r>
          <w:rPr>
            <w:rFonts w:ascii="Bitstream Vera Sans Mono" w:hAnsi="Bitstream Vera Sans Mono"/>
            <w:sz w:val="16"/>
            <w:szCs w:val="16"/>
          </w:rPr>
          <w:t>titanic_data[,i] &lt;- as.factor(titanic_data[,i])</w:t>
        </w:r>
      </w:ins>
    </w:p>
    <w:p>
      <w:pPr>
        <w:pStyle w:val="Corpo"/>
        <w:spacing w:before="0" w:after="0"/>
        <w:ind w:start="709" w:hanging="0"/>
        <w:jc w:val="both"/>
        <w:pPrChange w:id="0" w:author="Mishel Valenzuela Sangoquiza" w:date="2021-01-05T09:31:00Z">
          <w:pPr>
            <w:pStyle w:val="Textbody"/>
            <w:jc w:val="both"/>
            <w:ind w:start="709" w:hanging="0"/>
            <w:spacing w:before="0" w:after="0"/>
          </w:pPr>
        </w:pPrChange>
        <w:rPr/>
      </w:pPr>
      <w:r>
        <w:rPr>
          <w:rFonts w:ascii="Bitstream Vera Sans Mono" w:hAnsi="Bitstream Vera Sans Mono"/>
          <w:sz w:val="16"/>
          <w:szCs w:val="16"/>
        </w:rPr>
        <w:t>}</w:t>
      </w:r>
    </w:p>
    <w:p>
      <w:pPr>
        <w:pStyle w:val="Ttulo3"/>
        <w:numPr>
          <w:ilvl w:val="2"/>
          <w:numId w:val="6"/>
        </w:numPr>
        <w:rPr/>
      </w:pPr>
      <w:bookmarkStart w:id="5" w:name="__RefHeading___Toc2717_2179713084"/>
      <w:bookmarkEnd w:id="5"/>
      <w:r>
        <w:rPr/>
        <w:t>3.2. Identificación y tratamiento de valores extremos.</w:t>
      </w:r>
    </w:p>
    <w:p>
      <w:pPr>
        <w:pStyle w:val="Corpo"/>
        <w:rPr>
          <w:del w:id="251" w:author="Autor descoñecido" w:date="2021-01-03T13:33:00Z"/>
        </w:rPr>
      </w:pPr>
      <w:ins w:id="250" w:author="Mishel Valenzuela Sangoquiza" w:date="2020-12-31T11:08:00Z">
        <w:r>
          <w:rPr/>
          <w:t>Los valores extremos o outliers son aquellos que parecen no ser congruentes si los comparamos</w:t>
        </w:r>
      </w:ins>
    </w:p>
    <w:p>
      <w:pPr>
        <w:pStyle w:val="Corpo"/>
        <w:rPr>
          <w:del w:id="254" w:author="Autor descoñecido" w:date="2021-01-04T20:03:00Z"/>
        </w:rPr>
      </w:pPr>
      <w:ins w:id="252" w:author="Autor descoñecido" w:date="2021-01-03T13:33:00Z">
        <w:r>
          <w:rPr/>
          <w:t xml:space="preserve"> </w:t>
        </w:r>
      </w:ins>
      <w:ins w:id="253" w:author="Mishel Valenzuela Sangoquiza" w:date="2020-12-31T11:08:00Z">
        <w:r>
          <w:rPr/>
          <w:t>con el resto de los datos. Para identificarlos se utilizar la función boxplots.stats() de R, la cual se emplea a continuación.</w:t>
        </w:r>
      </w:ins>
    </w:p>
    <w:p>
      <w:pPr>
        <w:pStyle w:val="Corpo"/>
        <w:rPr/>
      </w:pPr>
      <w:ins w:id="255" w:author="Autor descoñecido" w:date="2021-01-04T20:03:00Z">
        <w:r>
          <w:rPr/>
          <w:t xml:space="preserve"> </w:t>
        </w:r>
      </w:ins>
      <w:ins w:id="256" w:author="Mishel Valenzuela Sangoquiza" w:date="2020-12-31T11:08:00Z">
        <w:r>
          <w:rPr/>
          <w:t>Así, se mostrarán sólo los valores atípicos para aquellas variables que los contienen:</w:t>
        </w:r>
      </w:ins>
    </w:p>
    <w:p>
      <w:pPr>
        <w:pStyle w:val="Corpo"/>
        <w:spacing w:before="0" w:after="0"/>
        <w:ind w:start="709" w:hanging="0"/>
        <w:rPr/>
      </w:pPr>
      <w:ins w:id="257" w:author="Mishel Valenzuela Sangoquiza" w:date="2020-12-31T11:09:00Z">
        <w:r>
          <w:rPr>
            <w:rFonts w:ascii="Bitstream Vera Sans Mono" w:hAnsi="Bitstream Vera Sans Mono"/>
            <w:sz w:val="16"/>
            <w:szCs w:val="16"/>
          </w:rPr>
          <w:t>boxplot.stats(titanic_data$Survived)$out</w:t>
        </w:r>
      </w:ins>
    </w:p>
    <w:p>
      <w:pPr>
        <w:pStyle w:val="Corpo"/>
        <w:spacing w:before="0" w:after="0"/>
        <w:ind w:start="709" w:hanging="0"/>
        <w:rPr/>
      </w:pPr>
      <w:ins w:id="259" w:author="Mishel Valenzuela Sangoquiza" w:date="2020-12-31T11:09:00Z">
        <w:r>
          <w:rPr>
            <w:rFonts w:ascii="Bitstream Vera Sans Mono" w:hAnsi="Bitstream Vera Sans Mono"/>
            <w:sz w:val="16"/>
            <w:szCs w:val="16"/>
          </w:rPr>
          <w:t># Levels: 0 1</w:t>
        </w:r>
      </w:ins>
    </w:p>
    <w:p>
      <w:pPr>
        <w:pStyle w:val="Corpo"/>
        <w:spacing w:before="0" w:after="0"/>
        <w:ind w:start="709" w:hanging="0"/>
        <w:rPr/>
      </w:pPr>
      <w:ins w:id="261" w:author="Mishel Valenzuela Sangoquiza" w:date="2020-12-31T11:09:00Z">
        <w:r>
          <w:rPr>
            <w:rFonts w:ascii="Bitstream Vera Sans Mono" w:hAnsi="Bitstream Vera Sans Mono"/>
            <w:sz w:val="16"/>
            <w:szCs w:val="16"/>
          </w:rPr>
          <w:t>boxplot.stats(titanic_data$Pclass)$out</w:t>
        </w:r>
      </w:ins>
    </w:p>
    <w:p>
      <w:pPr>
        <w:pStyle w:val="Corpo"/>
        <w:spacing w:before="0" w:after="0"/>
        <w:ind w:start="709" w:hanging="0"/>
        <w:rPr/>
      </w:pPr>
      <w:ins w:id="263" w:author="Mishel Valenzuela Sangoquiza" w:date="2020-12-31T11:09:00Z">
        <w:r>
          <w:rPr>
            <w:rFonts w:ascii="Bitstream Vera Sans Mono" w:hAnsi="Bitstream Vera Sans Mono"/>
            <w:sz w:val="16"/>
            <w:szCs w:val="16"/>
          </w:rPr>
          <w:t># Levels: 1 2 3</w:t>
        </w:r>
      </w:ins>
    </w:p>
    <w:p>
      <w:pPr>
        <w:pStyle w:val="Corpo"/>
        <w:spacing w:before="0" w:after="0"/>
        <w:ind w:start="709" w:hanging="0"/>
        <w:rPr/>
      </w:pPr>
      <w:ins w:id="265" w:author="Mishel Valenzuela Sangoquiza" w:date="2020-12-31T11:09:00Z">
        <w:r>
          <w:rPr>
            <w:rFonts w:ascii="Bitstream Vera Sans Mono" w:hAnsi="Bitstream Vera Sans Mono"/>
            <w:sz w:val="16"/>
            <w:szCs w:val="16"/>
          </w:rPr>
          <w:t>boxplot.stats(titanic_data$Sex)$out</w:t>
        </w:r>
      </w:ins>
    </w:p>
    <w:p>
      <w:pPr>
        <w:pStyle w:val="Corpo"/>
        <w:spacing w:before="0" w:after="0"/>
        <w:ind w:start="709" w:hanging="0"/>
        <w:rPr/>
      </w:pPr>
      <w:ins w:id="267" w:author="Mishel Valenzuela Sangoquiza" w:date="2020-12-31T11:09:00Z">
        <w:r>
          <w:rPr>
            <w:rFonts w:ascii="Bitstream Vera Sans Mono" w:hAnsi="Bitstream Vera Sans Mono"/>
            <w:sz w:val="16"/>
            <w:szCs w:val="16"/>
          </w:rPr>
          <w:t># Levels: female male</w:t>
        </w:r>
      </w:ins>
    </w:p>
    <w:p>
      <w:pPr>
        <w:pStyle w:val="Corpo"/>
        <w:spacing w:before="0" w:after="0"/>
        <w:ind w:start="709" w:hanging="0"/>
        <w:rPr/>
      </w:pPr>
      <w:ins w:id="268" w:author="Autor descoñecido" w:date="2021-01-03T13:59:00Z">
        <w:r>
          <w:rPr>
            <w:rFonts w:ascii="Bitstream Vera Sans Mono" w:hAnsi="Bitstream Vera Sans Mono"/>
            <w:sz w:val="16"/>
            <w:szCs w:val="16"/>
          </w:rPr>
          <w:t>boxplot.stats(titanic_data$Embarked)$out</w:t>
        </w:r>
      </w:ins>
    </w:p>
    <w:p>
      <w:pPr>
        <w:pStyle w:val="Corpo"/>
        <w:spacing w:before="0" w:after="0"/>
        <w:ind w:start="709" w:hanging="0"/>
        <w:rPr>
          <w:rFonts w:ascii="Bitstream Vera Sans Mono" w:hAnsi="Bitstream Vera Sans Mono"/>
          <w:ins w:id="271" w:author="Autor descoñecido" w:date="2021-01-04T19:27:00Z"/>
          <w:sz w:val="16"/>
          <w:szCs w:val="16"/>
        </w:rPr>
      </w:pPr>
      <w:ins w:id="270" w:author="Autor descoñecido" w:date="2021-01-03T13:59:00Z">
        <w:r>
          <w:rPr>
            <w:rFonts w:ascii="Bitstream Vera Sans Mono" w:hAnsi="Bitstream Vera Sans Mono"/>
            <w:sz w:val="16"/>
            <w:szCs w:val="16"/>
          </w:rPr>
          <w:t># Levels:  C Q S</w:t>
        </w:r>
      </w:ins>
    </w:p>
    <w:p>
      <w:pPr>
        <w:pStyle w:val="Corpo"/>
        <w:spacing w:before="0" w:after="0"/>
        <w:ind w:start="709" w:hanging="0"/>
        <w:rPr>
          <w:rFonts w:ascii="Bitstream Vera Sans Mono" w:hAnsi="Bitstream Vera Sans Mono"/>
          <w:ins w:id="273" w:author="Autor descoñecido" w:date="2021-01-03T13:33:00Z"/>
          <w:sz w:val="16"/>
          <w:szCs w:val="16"/>
        </w:rPr>
      </w:pPr>
      <w:ins w:id="272" w:author="Autor descoñecido" w:date="2021-01-03T13:33:00Z">
        <w:r>
          <w:rPr>
            <w:rFonts w:ascii="Bitstream Vera Sans Mono" w:hAnsi="Bitstream Vera Sans Mono"/>
            <w:sz w:val="16"/>
            <w:szCs w:val="16"/>
          </w:rPr>
        </w:r>
      </w:ins>
    </w:p>
    <w:p>
      <w:pPr>
        <w:pStyle w:val="Corpo"/>
        <w:jc w:val="both"/>
        <w:pPrChange w:id="0" w:author="Mishel Valenzuela Sangoquiza" w:date="2021-01-05T09:23:00Z">
          <w:pPr>
            <w:pStyle w:val="Textbody"/>
          </w:pPr>
        </w:pPrChange>
        <w:rPr/>
      </w:pPr>
      <w:r>
        <w:rPr/>
        <w:t xml:space="preserve">Estas cuatro variables, </w:t>
      </w:r>
      <w:ins w:id="274" w:author="Autor descoñecido" w:date="2021-01-03T13:33:00Z">
        <w:r>
          <w:rPr>
            <w:i/>
            <w:iCs/>
          </w:rPr>
          <w:t>Surviced</w:t>
        </w:r>
      </w:ins>
      <w:ins w:id="275" w:author="Autor descoñecido" w:date="2021-01-03T13:33:00Z">
        <w:r>
          <w:rPr/>
          <w:t xml:space="preserve">, </w:t>
        </w:r>
      </w:ins>
      <w:ins w:id="276" w:author="Autor descoñecido" w:date="2021-01-03T13:33:00Z">
        <w:r>
          <w:rPr>
            <w:i/>
            <w:iCs/>
          </w:rPr>
          <w:t>Pclass</w:t>
        </w:r>
      </w:ins>
      <w:ins w:id="277" w:author="Autor descoñecido" w:date="2021-01-03T13:33:00Z">
        <w:r>
          <w:rPr/>
          <w:t xml:space="preserve">, </w:t>
        </w:r>
      </w:ins>
      <w:ins w:id="278" w:author="Autor descoñecido" w:date="2021-01-03T13:33:00Z">
        <w:r>
          <w:rPr>
            <w:i/>
            <w:iCs/>
          </w:rPr>
          <w:t>Sex</w:t>
        </w:r>
      </w:ins>
      <w:ins w:id="279" w:author="Autor descoñecido" w:date="2021-01-03T13:33:00Z">
        <w:r>
          <w:rPr/>
          <w:t xml:space="preserve"> y </w:t>
        </w:r>
      </w:ins>
      <w:ins w:id="280" w:author="Autor descoñecido" w:date="2021-01-03T13:33:00Z">
        <w:r>
          <w:rPr>
            <w:i/>
            <w:iCs/>
          </w:rPr>
          <w:t>Embarked</w:t>
        </w:r>
      </w:ins>
      <w:ins w:id="281" w:author="Autor descoñecido" w:date="2021-01-03T13:33:00Z">
        <w:r>
          <w:rPr/>
          <w:t xml:space="preserve"> son </w:t>
        </w:r>
      </w:ins>
      <w:ins w:id="282" w:author="Autor descoñecido" w:date="2021-01-03T13:35:00Z">
        <w:r>
          <w:rPr/>
          <w:t>variable</w:t>
        </w:r>
      </w:ins>
      <w:ins w:id="283" w:author="Autor descoñecido" w:date="2021-01-03T13:36:00Z">
        <w:r>
          <w:rPr/>
          <w:t>s discretas, ya lo vimos antes, podemos comprobar que ninguna tiene valores se salgan de los posibles</w:t>
        </w:r>
      </w:ins>
      <w:ins w:id="284" w:author="Autor descoñecido" w:date="2021-01-03T14:00:00Z">
        <w:r>
          <w:rPr/>
          <w:t xml:space="preserve"> según su definición</w:t>
        </w:r>
      </w:ins>
      <w:ins w:id="285" w:author="Autor descoñecido" w:date="2021-01-03T16:15:00Z">
        <w:r>
          <w:rPr/>
          <w:t xml:space="preserve"> </w:t>
        </w:r>
      </w:ins>
      <w:ins w:id="286" w:author="Autor descoñecido" w:date="2021-01-03T16:16:00Z">
        <w:r>
          <w:rPr/>
          <w:t>dada al principio del documento</w:t>
        </w:r>
      </w:ins>
      <w:ins w:id="287" w:author="Autor descoñecido" w:date="2021-01-03T14:39:00Z">
        <w:r>
          <w:rPr/>
          <w:t xml:space="preserve">, por lo que las damos por </w:t>
        </w:r>
      </w:ins>
      <w:del w:id="288" w:author="Mishel Valenzuela Sangoquiza" w:date="2021-01-05T09:23:00Z">
        <w:r>
          <w:rPr/>
          <w:delText>validas</w:delText>
        </w:r>
      </w:del>
      <w:ins w:id="289" w:author="Mishel Valenzuela Sangoquiza" w:date="2021-01-05T09:23:00Z">
        <w:r>
          <w:rPr/>
          <w:t>válidas</w:t>
        </w:r>
      </w:ins>
      <w:ins w:id="290" w:author="Autor descoñecido" w:date="2021-01-03T14:39:00Z">
        <w:r>
          <w:rPr/>
          <w:t>.</w:t>
        </w:r>
      </w:ins>
    </w:p>
    <w:p>
      <w:pPr>
        <w:pStyle w:val="Corpo"/>
        <w:jc w:val="both"/>
        <w:pPrChange w:id="0" w:author="Mishel Valenzuela Sangoquiza" w:date="2021-01-05T09:23:00Z">
          <w:pPr>
            <w:pStyle w:val="Textbody"/>
          </w:pPr>
        </w:pPrChange>
        <w:rPr/>
      </w:pPr>
      <w:r>
        <w:rPr/>
        <w:t>Para las otras variables podemos ver una representación gráfica</w:t>
      </w:r>
      <w:ins w:id="291" w:author="Mishel Valenzuela Sangoquiza" w:date="2021-01-05T09:23:00Z">
        <w:r>
          <w:rPr/>
          <w:t xml:space="preserve">. Como se puede observar </w:t>
        </w:r>
      </w:ins>
      <w:del w:id="292" w:author="Mishel Valenzuela Sangoquiza" w:date="2021-01-05T09:23:00Z">
        <w:r>
          <w:rPr/>
          <w:delText xml:space="preserve"> </w:delText>
        </w:r>
      </w:del>
      <w:ins w:id="293" w:author="Autor descoñecido" w:date="2021-01-04T20:03:00Z">
        <w:r>
          <w:rPr/>
          <w:t>en la  Gráfica 5.1</w:t>
        </w:r>
      </w:ins>
      <w:ins w:id="294" w:author="Autor descoñecido" w:date="2021-01-04T20:04:00Z">
        <w:r>
          <w:rPr/>
          <w:t>, numéricamente los resultados son:</w:t>
        </w:r>
      </w:ins>
    </w:p>
    <w:p>
      <w:pPr>
        <w:pStyle w:val="Corpo"/>
        <w:spacing w:before="0" w:after="0"/>
        <w:ind w:start="709" w:hanging="0"/>
        <w:rPr/>
      </w:pPr>
      <w:ins w:id="295" w:author="Mishel Valenzuela Sangoquiza" w:date="2020-12-31T11:09:00Z">
        <w:r>
          <w:rPr>
            <w:rFonts w:ascii="Bitstream Vera Sans Mono" w:hAnsi="Bitstream Vera Sans Mono"/>
            <w:sz w:val="16"/>
            <w:szCs w:val="16"/>
          </w:rPr>
          <w:t>boxplot.stats(titanic_data$Age)$out</w:t>
        </w:r>
      </w:ins>
    </w:p>
    <w:p>
      <w:pPr>
        <w:pStyle w:val="Corpo"/>
        <w:spacing w:before="0" w:after="0"/>
        <w:ind w:start="709" w:hanging="0"/>
        <w:rPr/>
      </w:pPr>
      <w:ins w:id="297" w:author="Mishel Valenzuela Sangoquiza" w:date="2020-12-31T11:09:00Z">
        <w:r>
          <w:rPr>
            <w:rFonts w:ascii="Bitstream Vera Sans Mono" w:hAnsi="Bitstream Vera Sans Mono"/>
            <w:sz w:val="16"/>
            <w:szCs w:val="16"/>
          </w:rPr>
          <w:t># 2 58 55  2 66 65  0 59 71 70  2 55  1 61  1 56  1 58  2 59 62 58 63 65  2  0 61  2 60  1  1 64 65 56  0  2 63 58</w:t>
        </w:r>
      </w:ins>
    </w:p>
    <w:p>
      <w:pPr>
        <w:pStyle w:val="Corpo"/>
        <w:spacing w:before="0" w:after="0"/>
        <w:ind w:start="709" w:hanging="0"/>
        <w:rPr>
          <w:rFonts w:ascii="Bitstream Vera Sans Mono" w:hAnsi="Bitstream Vera Sans Mono"/>
          <w:sz w:val="16"/>
          <w:szCs w:val="16"/>
        </w:rPr>
      </w:pPr>
      <w:ins w:id="299" w:author="Mishel Valenzuela Sangoquiza" w:date="2020-12-31T11:09:00Z">
        <w:r>
          <w:rPr>
            <w:rFonts w:ascii="Bitstream Vera Sans Mono" w:hAnsi="Bitstream Vera Sans Mono"/>
            <w:sz w:val="16"/>
            <w:szCs w:val="16"/>
          </w:rPr>
          <w:t># 55 71  2 64 62 62 60 61 57 80  2  0 56 58 70 60 60 70  0 57  1  0  2  1 62  0 74 56</w:t>
        </w:r>
      </w:ins>
    </w:p>
    <w:p>
      <w:pPr>
        <w:pStyle w:val="Corpo"/>
        <w:jc w:val="both"/>
        <w:rPr>
          <w:b/>
          <w:b/>
          <w:bCs/>
          <w:ins w:id="301" w:author="Autor descoñecido" w:date="2021-01-04T20:04:00Z"/>
        </w:rPr>
      </w:pPr>
      <w:ins w:id="300" w:author="Autor descoñecido" w:date="2021-01-04T20:04:00Z">
        <w:r>
          <w:rPr>
            <w:b/>
            <w:bCs/>
          </w:rPr>
        </w:r>
      </w:ins>
    </w:p>
    <w:p>
      <w:pPr>
        <w:pStyle w:val="Corpo"/>
        <w:jc w:val="both"/>
        <w:rPr>
          <w:b/>
          <w:b/>
          <w:bCs/>
          <w:del w:id="322" w:author="Autor descoñecido" w:date="2021-01-03T16:18:00Z"/>
        </w:rPr>
      </w:pPr>
      <w:r>
        <w:rPr/>
        <w:t>Con estos valores</w:t>
      </w:r>
      <w:ins w:id="302" w:author="Autor descoñecido" w:date="2021-01-03T16:18:00Z">
        <w:r>
          <w:rPr/>
          <w:t>,</w:t>
        </w:r>
      </w:ins>
      <w:r>
        <w:rPr/>
        <w:t xml:space="preserve"> </w:t>
      </w:r>
      <w:ins w:id="303" w:author="Autor descoñecido" w:date="2021-01-03T16:17:00Z">
        <w:r>
          <w:rPr/>
          <w:t xml:space="preserve">para el campo Age, </w:t>
        </w:r>
      </w:ins>
      <w:r>
        <w:rPr/>
        <w:t xml:space="preserve">se puede observar que hay </w:t>
      </w:r>
      <w:del w:id="304" w:author="Autor descoñecido" w:date="2021-01-05T13:09:00Z">
        <w:r>
          <w:rPr/>
          <w:delText>muchos</w:delText>
        </w:r>
      </w:del>
      <w:ins w:id="305" w:author="Autor descoñecido" w:date="2021-01-05T13:09:00Z">
        <w:r>
          <w:rPr/>
          <w:t>66</w:t>
        </w:r>
      </w:ins>
      <w:r>
        <w:rPr/>
        <w:t xml:space="preserve"> pasajeros cuya edad excede los valores </w:t>
      </w:r>
      <w:ins w:id="306" w:author="Mishel Valenzuela Sangoquiza" w:date="2020-12-31T11:09:00Z">
        <w:r>
          <w:rPr/>
          <w:t>más comunes, es decir,</w:t>
        </w:r>
      </w:ins>
      <w:ins w:id="307" w:author="Mishel Valenzuela Sangoquiza" w:date="2020-12-31T11:11:00Z">
        <w:r>
          <w:rPr/>
          <w:t xml:space="preserve"> </w:t>
        </w:r>
      </w:ins>
      <w:ins w:id="308" w:author="Mishel Valenzuela Sangoquiza" w:date="2020-12-31T11:09:00Z">
        <w:r>
          <w:rPr/>
          <w:t>los valores superiores a 64</w:t>
        </w:r>
      </w:ins>
      <w:ins w:id="309" w:author="Autor descoñecido" w:date="2021-01-05T13:09:00Z">
        <w:r>
          <w:rPr/>
          <w:t xml:space="preserve"> o inferiores a 3</w:t>
        </w:r>
      </w:ins>
      <w:ins w:id="310" w:author="Mishel Valenzuela Sangoquiza" w:date="2020-12-31T11:09:00Z">
        <w:r>
          <w:rPr/>
          <w:t>, por lo que se puede deducir que hay personas mayores a bordo del barco</w:t>
        </w:r>
      </w:ins>
      <w:del w:id="311" w:author="Autor descoñecido" w:date="2021-01-03T14:39:00Z">
        <w:r>
          <w:rPr/>
          <w:delText xml:space="preserve"> es raro</w:delText>
        </w:r>
      </w:del>
      <w:ins w:id="312" w:author="Mishel Valenzuela Sangoquiza" w:date="2020-12-31T11:09:00Z">
        <w:r>
          <w:rPr/>
          <w:t>.</w:t>
        </w:r>
      </w:ins>
      <w:ins w:id="313" w:author="Autor descoñecido" w:date="2021-01-03T14:40:00Z">
        <w:r>
          <w:rPr>
            <w:b/>
            <w:bCs/>
          </w:rPr>
          <w:t xml:space="preserve"> </w:t>
        </w:r>
      </w:ins>
      <w:del w:id="314" w:author="Autor descoñecido" w:date="2021-01-03T14:40:00Z">
        <w:r>
          <w:rPr>
            <w:b/>
            <w:bCs/>
          </w:rPr>
          <w:delText xml:space="preserve"> </w:delText>
        </w:r>
      </w:del>
      <w:ins w:id="315" w:author="Autor descoñecido" w:date="2021-01-03T14:40:00Z">
        <w:r>
          <w:rPr/>
          <w:t>Pero ninguno parece que tenga un valor que no coincida con una edad valida.</w:t>
        </w:r>
      </w:ins>
      <w:ins w:id="316" w:author="Autor descoñecido" w:date="2021-01-04T18:08:00Z">
        <w:r>
          <w:rPr/>
          <w:t xml:space="preserve"> Se puede comprobar con la Gráfica 5.2</w:t>
        </w:r>
      </w:ins>
      <w:ins w:id="317" w:author="Mishel Valenzuela Sangoquiza" w:date="2021-01-05T09:24:00Z">
        <w:r>
          <w:rPr/>
          <w:t>,</w:t>
        </w:r>
      </w:ins>
      <w:ins w:id="318" w:author="Autor descoñecido" w:date="2021-01-04T18:08:00Z">
        <w:r>
          <w:rPr/>
          <w:t xml:space="preserve"> que </w:t>
        </w:r>
      </w:ins>
      <w:del w:id="319" w:author="Mishel Valenzuela Sangoquiza" w:date="2021-01-05T09:24:00Z">
        <w:r>
          <w:rPr/>
          <w:delText>las edades se reparte</w:delText>
        </w:r>
      </w:del>
      <w:ins w:id="320" w:author="Mishel Valenzuela Sangoquiza" w:date="2021-01-05T09:24:00Z">
        <w:r>
          <w:rPr/>
          <w:t>las edades se reparten</w:t>
        </w:r>
      </w:ins>
      <w:ins w:id="321" w:author="Autor descoñecido" w:date="2021-01-04T18:09:00Z">
        <w:r>
          <w:rPr/>
          <w:t xml:space="preserve"> de una manera lógica y esos valores superiores a 64 no son raros.</w:t>
        </w:r>
      </w:ins>
    </w:p>
    <w:p>
      <w:pPr>
        <w:pStyle w:val="Corpo"/>
        <w:ind w:start="709" w:hanging="0"/>
        <w:jc w:val="both"/>
        <w:rPr>
          <w:b/>
          <w:b/>
          <w:bCs/>
          <w:del w:id="324" w:author="Autor descoñecido" w:date="2021-01-03T16:17:00Z"/>
        </w:rPr>
      </w:pPr>
      <w:del w:id="323" w:author="Autor descoñecido" w:date="2021-01-03T16:17:00Z">
        <w:r>
          <w:rPr>
            <w:rFonts w:ascii="Bitstream Vera Sans Mono" w:hAnsi="Bitstream Vera Sans Mono"/>
            <w:sz w:val="16"/>
            <w:szCs w:val="16"/>
          </w:rPr>
          <w:delText>boxplot.stats(titanic_data$SibSp)$out</w:delText>
        </w:r>
      </w:del>
    </w:p>
    <w:p>
      <w:pPr>
        <w:pStyle w:val="Corpo"/>
        <w:ind w:start="709" w:hanging="0"/>
        <w:rPr>
          <w:rFonts w:ascii="Bitstream Vera Sans Mono" w:hAnsi="Bitstream Vera Sans Mono"/>
          <w:sz w:val="16"/>
          <w:szCs w:val="16"/>
          <w:del w:id="326" w:author="Autor descoñecido" w:date="2021-01-03T16:17:00Z"/>
        </w:rPr>
      </w:pPr>
      <w:del w:id="325" w:author="Autor descoñecido" w:date="2021-01-03T16:17:00Z">
        <w:r>
          <w:rPr>
            <w:rFonts w:ascii="Bitstream Vera Sans Mono" w:hAnsi="Bitstream Vera Sans Mono"/>
            <w:sz w:val="16"/>
            <w:szCs w:val="16"/>
          </w:rPr>
          <w:delText># 3 4 3 3 4 5 3 4 5 3 3 4 8 4 4 3 8 4 8 3 4 4 4 4 8 3 3 5 3 5 3 4 4 3 3 5 4 3 4 8 4 3 4 8 4 8</w:delText>
        </w:r>
      </w:del>
    </w:p>
    <w:p>
      <w:pPr>
        <w:pStyle w:val="Corpo"/>
        <w:ind w:start="709" w:hanging="0"/>
        <w:rPr>
          <w:rFonts w:ascii="Bitstream Vera Sans Mono" w:hAnsi="Bitstream Vera Sans Mono"/>
          <w:sz w:val="16"/>
          <w:szCs w:val="16"/>
          <w:del w:id="328" w:author="Autor descoñecido" w:date="2021-01-03T16:17:00Z"/>
        </w:rPr>
      </w:pPr>
      <w:del w:id="327" w:author="Autor descoñecido" w:date="2021-01-03T16:17:00Z">
        <w:r>
          <w:rPr>
            <w:rFonts w:ascii="Bitstream Vera Sans Mono" w:hAnsi="Bitstream Vera Sans Mono"/>
            <w:sz w:val="16"/>
            <w:szCs w:val="16"/>
          </w:rPr>
          <w:delText>boxplot.stats(titanic_data$Parch)$out</w:delText>
        </w:r>
      </w:del>
    </w:p>
    <w:p>
      <w:pPr>
        <w:pStyle w:val="Corpo"/>
        <w:ind w:start="709" w:hanging="0"/>
        <w:rPr>
          <w:rFonts w:ascii="Bitstream Vera Sans Mono" w:hAnsi="Bitstream Vera Sans Mono"/>
          <w:sz w:val="16"/>
          <w:szCs w:val="16"/>
          <w:del w:id="330" w:author="Autor descoñecido" w:date="2021-01-03T16:17:00Z"/>
        </w:rPr>
      </w:pPr>
      <w:del w:id="329" w:author="Autor descoñecido" w:date="2021-01-03T16:17:00Z">
        <w:r>
          <w:rPr>
            <w:rFonts w:ascii="Bitstream Vera Sans Mono" w:hAnsi="Bitstream Vera Sans Mono"/>
            <w:sz w:val="16"/>
            <w:szCs w:val="16"/>
          </w:rPr>
          <w:delText># 1 2 1 5 1 1 5 2 2 1 1 2 2 2 1 2 2 2 3 2 2 1 1 1 1 2 1 1 2 2 1 2 2 2 1 2 1 1 2 1 4 1 1 1 1 2 2 1 2 1 1 1 2 1 1 2 2</w:delText>
        </w:r>
      </w:del>
    </w:p>
    <w:p>
      <w:pPr>
        <w:pStyle w:val="Corpo"/>
        <w:ind w:start="709" w:hanging="0"/>
        <w:rPr>
          <w:rFonts w:ascii="Bitstream Vera Sans Mono" w:hAnsi="Bitstream Vera Sans Mono"/>
          <w:sz w:val="16"/>
          <w:szCs w:val="16"/>
          <w:del w:id="332" w:author="Autor descoñecido" w:date="2021-01-03T16:17:00Z"/>
        </w:rPr>
      </w:pPr>
      <w:del w:id="331" w:author="Autor descoñecido" w:date="2021-01-03T16:17:00Z">
        <w:r>
          <w:rPr>
            <w:rFonts w:ascii="Bitstream Vera Sans Mono" w:hAnsi="Bitstream Vera Sans Mono"/>
            <w:sz w:val="16"/>
            <w:szCs w:val="16"/>
          </w:rPr>
          <w:delText># 2 1 1 2 2 1 2 1 1 1 1 1 1 1 2 1 2 2 1 1 2 1 1 2 1 1 1 1 2 1 1 1 4 1 1 2 2 2 2 2 1 1 1 2 2 1 1 2 2 3 4 1 2 1 1 2 1</w:delText>
        </w:r>
      </w:del>
    </w:p>
    <w:p>
      <w:pPr>
        <w:pStyle w:val="Corpo"/>
        <w:ind w:start="709" w:hanging="0"/>
        <w:rPr>
          <w:rFonts w:ascii="Bitstream Vera Sans Mono" w:hAnsi="Bitstream Vera Sans Mono"/>
          <w:sz w:val="16"/>
          <w:szCs w:val="16"/>
          <w:del w:id="334" w:author="Autor descoñecido" w:date="2021-01-03T16:17:00Z"/>
        </w:rPr>
      </w:pPr>
      <w:del w:id="333" w:author="Autor descoñecido" w:date="2021-01-03T16:17:00Z">
        <w:r>
          <w:rPr>
            <w:rFonts w:ascii="Bitstream Vera Sans Mono" w:hAnsi="Bitstream Vera Sans Mono"/>
            <w:sz w:val="16"/>
            <w:szCs w:val="16"/>
          </w:rPr>
          <w:delText># 2 1 2 1 1 2 2 1 1 1 1 2 2 2 2 2 2 1 1 2 1 4 1 1 2 1 2 1 1 2 5 2 1 1 1 2 1 5 2 1 1 1 2 1 6 1 2 1 2 1 1 1 1 1 1 1 3</w:delText>
        </w:r>
      </w:del>
    </w:p>
    <w:p>
      <w:pPr>
        <w:pStyle w:val="Corpo"/>
        <w:ind w:start="709" w:hanging="0"/>
        <w:rPr>
          <w:rFonts w:ascii="Bitstream Vera Sans Mono" w:hAnsi="Bitstream Vera Sans Mono"/>
          <w:sz w:val="16"/>
          <w:szCs w:val="16"/>
          <w:del w:id="336" w:author="Autor descoñecido" w:date="2021-01-03T16:17:00Z"/>
        </w:rPr>
      </w:pPr>
      <w:del w:id="335" w:author="Autor descoñecido" w:date="2021-01-03T16:17:00Z">
        <w:r>
          <w:rPr>
            <w:rFonts w:ascii="Bitstream Vera Sans Mono" w:hAnsi="Bitstream Vera Sans Mono"/>
            <w:sz w:val="16"/>
            <w:szCs w:val="16"/>
          </w:rPr>
          <w:delText># 2 1 1 1 1 2 1 2 3 1 2 1 2 2 1 1 2 1 2 1 2 1 1 1 2 1 1 2 1 2 1 1 1 1 3 2 1 1 1 1 5 2</w:delText>
        </w:r>
      </w:del>
    </w:p>
    <w:p>
      <w:pPr>
        <w:pStyle w:val="Corpo"/>
        <w:jc w:val="both"/>
        <w:rPr>
          <w:b/>
          <w:b/>
          <w:bCs/>
          <w:ins w:id="338" w:author="Autor descoñecido" w:date="2021-01-03T13:39:00Z"/>
        </w:rPr>
      </w:pPr>
      <w:ins w:id="337" w:author="Autor descoñecido" w:date="2021-01-03T13:39:00Z">
        <w:r>
          <w:rPr/>
        </w:r>
      </w:ins>
    </w:p>
    <w:p>
      <w:pPr>
        <w:pStyle w:val="Corpo"/>
        <w:spacing w:before="0" w:after="0"/>
        <w:ind w:start="709" w:hanging="0"/>
        <w:rPr>
          <w:rFonts w:ascii="Bitstream Vera Sans Mono" w:hAnsi="Bitstream Vera Sans Mono"/>
          <w:ins w:id="340" w:author="Autor descoñecido" w:date="2021-01-04T20:04:00Z"/>
          <w:sz w:val="16"/>
          <w:szCs w:val="16"/>
        </w:rPr>
      </w:pPr>
      <w:ins w:id="339" w:author="Autor descoñecido" w:date="2021-01-04T20:04:00Z">
        <w:r>
          <w:rPr>
            <w:rFonts w:ascii="Bitstream Vera Sans Mono" w:hAnsi="Bitstream Vera Sans Mono"/>
            <w:sz w:val="16"/>
            <w:szCs w:val="16"/>
          </w:rPr>
        </w:r>
      </w:ins>
    </w:p>
    <w:p>
      <w:pPr>
        <w:pStyle w:val="Corpo"/>
        <w:spacing w:before="0" w:after="0"/>
        <w:ind w:start="709" w:hanging="0"/>
        <w:rPr/>
      </w:pPr>
      <w:ins w:id="341" w:author="Mishel Valenzuela Sangoquiza" w:date="2020-12-31T11:09:00Z">
        <w:r>
          <w:rPr>
            <w:rFonts w:ascii="Bitstream Vera Sans Mono" w:hAnsi="Bitstream Vera Sans Mono"/>
            <w:sz w:val="16"/>
            <w:szCs w:val="16"/>
          </w:rPr>
          <w:t>boxplot.stats(titanic_data$Fare)$out</w:t>
        </w:r>
      </w:ins>
    </w:p>
    <w:p>
      <w:pPr>
        <w:pStyle w:val="Corpo"/>
        <w:spacing w:before="0" w:after="0"/>
        <w:ind w:start="709" w:hanging="0"/>
        <w:rPr/>
      </w:pPr>
      <w:ins w:id="343" w:author="Mishel Valenzuela Sangoquiza" w:date="2020-12-31T11:09:00Z">
        <w:r>
          <w:rPr>
            <w:rFonts w:ascii="Bitstream Vera Sans Mono" w:hAnsi="Bitstream Vera Sans Mono"/>
            <w:sz w:val="16"/>
            <w:szCs w:val="16"/>
          </w:rPr>
          <w:t># 71.2833 263.0000 146.5208  82.1708  76.7292  80.0000  83.4750  73.5000 263.0000  77.2875 247.5208  73.5000</w:t>
        </w:r>
      </w:ins>
    </w:p>
    <w:p>
      <w:pPr>
        <w:pStyle w:val="Corpo"/>
        <w:spacing w:before="0" w:after="0"/>
        <w:ind w:start="709" w:hanging="0"/>
        <w:rPr/>
      </w:pPr>
      <w:ins w:id="345" w:author="Mishel Valenzuela Sangoquiza" w:date="2020-12-31T11:09:00Z">
        <w:r>
          <w:rPr>
            <w:rFonts w:ascii="Bitstream Vera Sans Mono" w:hAnsi="Bitstream Vera Sans Mono"/>
            <w:sz w:val="16"/>
            <w:szCs w:val="16"/>
          </w:rPr>
          <w:t># 77.2875  79.2000  66.6000  69.5500  69.5500 146.5208  69.5500 113.2750  76.2917  90.0000  83.4750  90.0000</w:t>
        </w:r>
      </w:ins>
    </w:p>
    <w:p>
      <w:pPr>
        <w:pStyle w:val="Corpo"/>
        <w:spacing w:before="0" w:after="0"/>
        <w:ind w:start="709" w:hanging="0"/>
        <w:rPr/>
      </w:pPr>
      <w:ins w:id="347" w:author="Mishel Valenzuela Sangoquiza" w:date="2020-12-31T11:09:00Z">
        <w:r>
          <w:rPr>
            <w:rFonts w:ascii="Bitstream Vera Sans Mono" w:hAnsi="Bitstream Vera Sans Mono"/>
            <w:sz w:val="16"/>
            <w:szCs w:val="16"/>
          </w:rPr>
          <w:t># 79.2000  86.5000 512.3292  79.6500 153.4625 135.6333  77.9583  78.8500  91.0792 151.5500 247.5208 151.5500</w:t>
        </w:r>
      </w:ins>
    </w:p>
    <w:p>
      <w:pPr>
        <w:pStyle w:val="Corpo"/>
        <w:spacing w:before="0" w:after="0"/>
        <w:ind w:start="709" w:hanging="0"/>
        <w:rPr/>
      </w:pPr>
      <w:ins w:id="349" w:author="Mishel Valenzuela Sangoquiza" w:date="2020-12-31T11:09:00Z">
        <w:r>
          <w:rPr>
            <w:rFonts w:ascii="Bitstream Vera Sans Mono" w:hAnsi="Bitstream Vera Sans Mono"/>
            <w:sz w:val="16"/>
            <w:szCs w:val="16"/>
          </w:rPr>
          <w:t># 110.8833 108.9000  83.1583 262.3750 164.8667 134.5000  69.5500 135.6333 153.4625 133.6500  66.6000 134.5000</w:t>
        </w:r>
      </w:ins>
    </w:p>
    <w:p>
      <w:pPr>
        <w:pStyle w:val="Corpo"/>
        <w:spacing w:before="0" w:after="0"/>
        <w:ind w:start="709" w:hanging="0"/>
        <w:rPr/>
      </w:pPr>
      <w:ins w:id="351" w:author="Mishel Valenzuela Sangoquiza" w:date="2020-12-31T11:09:00Z">
        <w:r>
          <w:rPr>
            <w:rFonts w:ascii="Bitstream Vera Sans Mono" w:hAnsi="Bitstream Vera Sans Mono"/>
            <w:sz w:val="16"/>
            <w:szCs w:val="16"/>
          </w:rPr>
          <w:t># 263.0000  75.2500  69.3000 135.6333  82.1708 211.5000 227.5250  73.5000 120.0000 113.2750  90.0000 120.0000</w:t>
        </w:r>
      </w:ins>
    </w:p>
    <w:p>
      <w:pPr>
        <w:pStyle w:val="Corpo"/>
        <w:spacing w:before="0" w:after="0"/>
        <w:ind w:start="709" w:hanging="0"/>
        <w:rPr/>
      </w:pPr>
      <w:ins w:id="353" w:author="Mishel Valenzuela Sangoquiza" w:date="2020-12-31T11:09:00Z">
        <w:r>
          <w:rPr>
            <w:rFonts w:ascii="Bitstream Vera Sans Mono" w:hAnsi="Bitstream Vera Sans Mono"/>
            <w:sz w:val="16"/>
            <w:szCs w:val="16"/>
          </w:rPr>
          <w:t># 263.0000  81.8583  89.1042  91.0792  90.0000  78.2667 151.5500  86.5000 108.9000  93.5000 221.7792 106.4250</w:t>
        </w:r>
      </w:ins>
    </w:p>
    <w:p>
      <w:pPr>
        <w:pStyle w:val="Corpo"/>
        <w:spacing w:before="0" w:after="0"/>
        <w:ind w:start="709" w:hanging="0"/>
        <w:rPr/>
      </w:pPr>
      <w:ins w:id="355" w:author="Mishel Valenzuela Sangoquiza" w:date="2020-12-31T11:09:00Z">
        <w:r>
          <w:rPr>
            <w:rFonts w:ascii="Bitstream Vera Sans Mono" w:hAnsi="Bitstream Vera Sans Mono"/>
            <w:sz w:val="16"/>
            <w:szCs w:val="16"/>
          </w:rPr>
          <w:t># 71.0000 106.4250 110.8833 227.5250  79.6500 110.8833  79.6500  79.2000  78.2667 153.4625  77.9583  69.3000</w:t>
        </w:r>
      </w:ins>
    </w:p>
    <w:p>
      <w:pPr>
        <w:pStyle w:val="Corpo"/>
        <w:spacing w:before="0" w:after="0"/>
        <w:ind w:start="709" w:hanging="0"/>
        <w:rPr/>
      </w:pPr>
      <w:ins w:id="357" w:author="Mishel Valenzuela Sangoquiza" w:date="2020-12-31T11:09:00Z">
        <w:r>
          <w:rPr>
            <w:rFonts w:ascii="Bitstream Vera Sans Mono" w:hAnsi="Bitstream Vera Sans Mono"/>
            <w:sz w:val="16"/>
            <w:szCs w:val="16"/>
          </w:rPr>
          <w:t># 76.7292  73.5000 113.2750 133.6500  73.5000 512.3292  76.7292 211.3375 110.8833 227.5250 151.5500 227.5250</w:t>
        </w:r>
      </w:ins>
    </w:p>
    <w:p>
      <w:pPr>
        <w:pStyle w:val="Corpo"/>
        <w:spacing w:before="0" w:after="0"/>
        <w:ind w:start="709" w:hanging="0"/>
        <w:rPr/>
      </w:pPr>
      <w:ins w:id="359" w:author="Mishel Valenzuela Sangoquiza" w:date="2020-12-31T11:09:00Z">
        <w:r>
          <w:rPr>
            <w:rFonts w:ascii="Bitstream Vera Sans Mono" w:hAnsi="Bitstream Vera Sans Mono"/>
            <w:sz w:val="16"/>
            <w:szCs w:val="16"/>
          </w:rPr>
          <w:t># 211.3375 512.3292  78.8500 262.3750  71.0000  86.5000 120.0000  77.9583 211.3375  79.2000  69.5500 120.0000</w:t>
        </w:r>
      </w:ins>
    </w:p>
    <w:p>
      <w:pPr>
        <w:pStyle w:val="Corpo"/>
        <w:spacing w:before="0" w:after="0"/>
        <w:ind w:start="709" w:hanging="0"/>
        <w:rPr>
          <w:rFonts w:ascii="Bitstream Vera Sans Mono" w:hAnsi="Bitstream Vera Sans Mono"/>
          <w:ins w:id="362" w:author="Mishel Valenzuela Sangoquiza" w:date="2020-12-31T11:09:00Z"/>
          <w:sz w:val="16"/>
          <w:szCs w:val="16"/>
        </w:rPr>
      </w:pPr>
      <w:ins w:id="361" w:author="Mishel Valenzuela Sangoquiza" w:date="2020-12-31T11:09:00Z">
        <w:r>
          <w:rPr>
            <w:rFonts w:ascii="Bitstream Vera Sans Mono" w:hAnsi="Bitstream Vera Sans Mono"/>
            <w:sz w:val="16"/>
            <w:szCs w:val="16"/>
          </w:rPr>
          <w:t># 93.5000  80.0000  83.1583  69.5500  89.1042 164.8667  69.5500  83.1583</w:t>
        </w:r>
      </w:ins>
    </w:p>
    <w:p>
      <w:pPr>
        <w:pStyle w:val="Corpo"/>
        <w:rPr>
          <w:rFonts w:ascii="Bitstream Vera Sans Mono" w:hAnsi="Bitstream Vera Sans Mono"/>
          <w:sz w:val="16"/>
          <w:szCs w:val="16"/>
          <w:del w:id="364" w:author="Autor descoñecido" w:date="2021-01-03T13:59:00Z"/>
        </w:rPr>
      </w:pPr>
      <w:del w:id="363" w:author="Autor descoñecido" w:date="2021-01-03T13:59:00Z">
        <w:r>
          <w:rPr>
            <w:rFonts w:ascii="Bitstream Vera Sans Mono" w:hAnsi="Bitstream Vera Sans Mono"/>
            <w:sz w:val="16"/>
            <w:szCs w:val="16"/>
          </w:rPr>
          <w:delText>boxplot.stats(titanic_data$Embarked)$out</w:delText>
        </w:r>
      </w:del>
    </w:p>
    <w:p>
      <w:pPr>
        <w:pStyle w:val="Corpo"/>
        <w:rPr>
          <w:rFonts w:ascii="Bitstream Vera Sans Mono" w:hAnsi="Bitstream Vera Sans Mono"/>
          <w:ins w:id="366" w:author="Autor descoñecido" w:date="2021-01-04T19:56:00Z"/>
          <w:sz w:val="16"/>
          <w:szCs w:val="16"/>
        </w:rPr>
      </w:pPr>
      <w:del w:id="365" w:author="Autor descoñecido" w:date="2021-01-03T13:59:00Z">
        <w:r>
          <w:rPr>
            <w:rFonts w:ascii="Bitstream Vera Sans Mono" w:hAnsi="Bitstream Vera Sans Mono"/>
            <w:sz w:val="16"/>
            <w:szCs w:val="16"/>
          </w:rPr>
          <w:delText># Levels:  C Q S</w:delText>
        </w:r>
      </w:del>
    </w:p>
    <w:p>
      <w:pPr>
        <w:pStyle w:val="Corpo"/>
        <w:jc w:val="both"/>
        <w:pPrChange w:id="0" w:author="Mishel Valenzuela Sangoquiza" w:date="2021-01-05T09:24:00Z">
          <w:pPr>
            <w:pStyle w:val="Textbody"/>
          </w:pPr>
        </w:pPrChange>
        <w:rPr/>
      </w:pPr>
      <w:r>
        <w:rPr/>
        <w:t xml:space="preserve">La variable </w:t>
      </w:r>
      <w:ins w:id="367" w:author="Autor descoñecido" w:date="2021-01-03T16:18:00Z">
        <w:r>
          <w:rPr/>
          <w:t xml:space="preserve">Fare (precio del billete) tiene muchos </w:t>
        </w:r>
      </w:ins>
      <w:del w:id="368" w:author="Mishel Valenzuela Sangoquiza" w:date="2021-01-05T09:24:00Z">
        <w:r>
          <w:rPr/>
          <w:delText>valores  que</w:delText>
        </w:r>
      </w:del>
      <w:ins w:id="369" w:author="Mishel Valenzuela Sangoquiza" w:date="2021-01-05T09:24:00Z">
        <w:r>
          <w:rPr/>
          <w:t>valores que</w:t>
        </w:r>
      </w:ins>
      <w:ins w:id="370" w:author="Autor descoñecido" w:date="2021-01-03T16:19:00Z">
        <w:r>
          <w:rPr/>
          <w:t xml:space="preserve"> podrían ser posibles valores extremos. La primera idea es que podrían ser debido a la existencia de tres clases distintas de pasajeros, que lógicamente pagarían precios muy distintos por los billetes. </w:t>
        </w:r>
      </w:ins>
      <w:ins w:id="371" w:author="Autor descoñecido" w:date="2021-01-04T18:09:00Z">
        <w:r>
          <w:rPr/>
          <w:t>Filtrando por los tres valores del c</w:t>
        </w:r>
      </w:ins>
      <w:ins w:id="372" w:author="Autor descoñecido" w:date="2021-01-04T18:10:00Z">
        <w:r>
          <w:rPr/>
          <w:t>ampo Pclass vemos que la cantidad se reduce, pasando de 112 a 79 posibles valores extremos</w:t>
        </w:r>
      </w:ins>
      <w:ins w:id="373" w:author="Autor descoñecido" w:date="2021-01-04T18:12:00Z">
        <w:r>
          <w:rPr/>
          <w:t xml:space="preserve">. </w:t>
        </w:r>
      </w:ins>
      <w:del w:id="374" w:author="Mishel Valenzuela Sangoquiza" w:date="2021-01-05T09:24:00Z">
        <w:r>
          <w:rPr/>
          <w:delText>Aún</w:delText>
        </w:r>
      </w:del>
      <w:ins w:id="375" w:author="Mishel Valenzuela Sangoquiza" w:date="2021-01-05T09:24:00Z">
        <w:r>
          <w:rPr/>
          <w:t>Aun</w:t>
        </w:r>
      </w:ins>
      <w:ins w:id="376" w:author="Autor descoñecido" w:date="2021-01-04T18:12:00Z">
        <w:r>
          <w:rPr/>
          <w:t xml:space="preserve"> así mirando la Gráfica 5.3</w:t>
        </w:r>
      </w:ins>
      <w:ins w:id="377" w:author="Mishel Valenzuela Sangoquiza" w:date="2021-01-05T09:24:00Z">
        <w:r>
          <w:rPr/>
          <w:t>,</w:t>
        </w:r>
      </w:ins>
      <w:ins w:id="378" w:author="Autor descoñecido" w:date="2021-01-04T18:12:00Z">
        <w:r>
          <w:rPr/>
          <w:t xml:space="preserve"> llama la atención uno de los valores extremo</w:t>
        </w:r>
      </w:ins>
      <w:ins w:id="379" w:author="Autor descoñecido" w:date="2021-01-04T19:57:00Z">
        <w:r>
          <w:rPr/>
          <w:t>s</w:t>
        </w:r>
      </w:ins>
      <w:ins w:id="380" w:author="Autor descoñecido" w:date="2021-01-04T19:56:00Z">
        <w:r>
          <w:rPr/>
          <w:t xml:space="preserve"> que se produce con la clase 1.</w:t>
        </w:r>
      </w:ins>
    </w:p>
    <w:p>
      <w:pPr>
        <w:pStyle w:val="Corpo"/>
        <w:spacing w:before="0" w:after="0"/>
        <w:ind w:start="709" w:hanging="0"/>
        <w:rPr/>
      </w:pPr>
      <w:ins w:id="381" w:author="Autor descoñecido" w:date="2021-01-03T16:20:00Z">
        <w:r>
          <w:rPr>
            <w:rFonts w:ascii="Bitstream Vera Sans Mono" w:hAnsi="Bitstream Vera Sans Mono"/>
            <w:sz w:val="16"/>
            <w:szCs w:val="16"/>
          </w:rPr>
          <w:t>boxplot.stats(filter(titanic_data,Pclass==1)$Fare)$out</w:t>
        </w:r>
      </w:ins>
    </w:p>
    <w:p>
      <w:pPr>
        <w:pStyle w:val="Corpo"/>
        <w:spacing w:before="0" w:after="0"/>
        <w:ind w:start="709" w:hanging="0"/>
        <w:rPr>
          <w:rFonts w:ascii="Bitstream Vera Sans Mono" w:hAnsi="Bitstream Vera Sans Mono"/>
          <w:ins w:id="383" w:author="Autor descoñecido" w:date="2021-01-04T19:55:00Z"/>
          <w:sz w:val="16"/>
          <w:szCs w:val="16"/>
        </w:rPr>
      </w:pPr>
      <w:ins w:id="382" w:author="Autor descoñecido" w:date="2021-01-04T19:55:00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385" w:author="Autor descoñecido" w:date="2021-01-04T19:55:00Z"/>
          <w:sz w:val="16"/>
          <w:szCs w:val="16"/>
        </w:rPr>
      </w:pPr>
      <w:ins w:id="384" w:author="Autor descoñecido" w:date="2021-01-04T19:55:00Z">
        <w:r>
          <w:rPr>
            <w:rFonts w:ascii="Bitstream Vera Sans Mono" w:hAnsi="Bitstream Vera Sans Mono"/>
            <w:sz w:val="16"/>
            <w:szCs w:val="16"/>
          </w:rPr>
        </w:r>
      </w:ins>
    </w:p>
    <w:p>
      <w:pPr>
        <w:pStyle w:val="Corpo"/>
        <w:spacing w:before="0" w:after="0"/>
        <w:rPr>
          <w:color w:val="C9211E"/>
        </w:rPr>
      </w:pPr>
      <w:ins w:id="386" w:author="Autor descoñecido" w:date="2021-01-04T19:57:00Z">
        <w:r>
          <w:rPr>
            <w:color w:val="C9211E"/>
          </w:rPr>
          <w:t>[completar]</w:t>
        </w:r>
      </w:ins>
    </w:p>
    <w:p>
      <w:pPr>
        <w:pStyle w:val="Ttulo2"/>
        <w:numPr>
          <w:ilvl w:val="1"/>
          <w:numId w:val="6"/>
        </w:numPr>
        <w:rPr>
          <w:del w:id="387" w:author="Mishel Valenzuela Sangoquiza" w:date="2021-01-05T09:24:00Z"/>
        </w:rPr>
      </w:pPr>
      <w:bookmarkStart w:id="6" w:name="__RefHeading___Toc2719_2179713084"/>
      <w:bookmarkEnd w:id="6"/>
      <w:r>
        <w:rPr/>
        <w:t>4. Análisis de los datos.</w:t>
      </w:r>
    </w:p>
    <w:p>
      <w:pPr>
        <w:pStyle w:val="Ttulo2"/>
        <w:pPrChange w:id="0" w:author="Mishel Valenzuela Sangoquiza" w:date="2021-01-05T09:24:00Z">
          <w:pPr>
            <w:pStyle w:val="Textbody"/>
          </w:pPr>
        </w:pPrChange>
        <w:rPr/>
      </w:pPr>
      <w:r>
        <w:rPr/>
      </w:r>
    </w:p>
    <w:p>
      <w:pPr>
        <w:pStyle w:val="Ttulo3"/>
        <w:numPr>
          <w:ilvl w:val="2"/>
          <w:numId w:val="6"/>
        </w:numPr>
        <w:rPr>
          <w:del w:id="388" w:author="Mishel Valenzuela Sangoquiza" w:date="2021-01-05T09:24:00Z"/>
        </w:rPr>
      </w:pPr>
      <w:bookmarkStart w:id="7" w:name="__RefHeading___Toc2721_2179713084"/>
      <w:bookmarkEnd w:id="7"/>
      <w:r>
        <w:rPr/>
        <w:t>4.1. Selección de los grupos de datos que se quieren analizar/comparar (planificación de los análisis a aplicar).</w:t>
      </w:r>
    </w:p>
    <w:p>
      <w:pPr>
        <w:pStyle w:val="Ttulo3"/>
        <w:pPrChange w:id="0" w:author="Mishel Valenzuela Sangoquiza" w:date="2021-01-05T09:24:00Z">
          <w:pPr>
            <w:pStyle w:val="Textbody"/>
          </w:pPr>
        </w:pPrChange>
        <w:rPr/>
      </w:pPr>
      <w:r>
        <w:rPr/>
      </w:r>
    </w:p>
    <w:p>
      <w:pPr>
        <w:pStyle w:val="Corpo"/>
        <w:rPr>
          <w:b/>
          <w:b/>
          <w:bCs/>
          <w:ins w:id="390" w:author="Autor descoñecido" w:date="2021-01-04T19:32:00Z"/>
          <w:sz w:val="22"/>
          <w:szCs w:val="22"/>
          <w:u w:val="single"/>
        </w:rPr>
      </w:pPr>
      <w:ins w:id="389" w:author="Autor descoñecido" w:date="2021-01-04T19:32:00Z">
        <w:r>
          <w:rPr>
            <w:b/>
            <w:bCs/>
            <w:sz w:val="22"/>
            <w:szCs w:val="22"/>
            <w:u w:val="single"/>
          </w:rPr>
          <w:t>Relación entre las variables "Sex" y "Survived":</w:t>
        </w:r>
      </w:ins>
    </w:p>
    <w:p>
      <w:pPr>
        <w:pStyle w:val="Corpo"/>
        <w:jc w:val="both"/>
        <w:pPrChange w:id="0" w:author="Mishel Valenzuela Sangoquiza" w:date="2021-01-05T09:25:00Z">
          <w:pPr>
            <w:pStyle w:val="Textbody"/>
          </w:pPr>
        </w:pPrChange>
        <w:rPr/>
      </w:pPr>
      <w:ins w:id="391" w:author="Autor descoñecido" w:date="2021-01-04T19:32:00Z">
        <w:r>
          <w:rPr/>
          <w:t xml:space="preserve">Una de las preguntas que nos hicimos al principio es si existe una relación entre el sexo y la supervivencia de los pasajeros. </w:t>
        </w:r>
      </w:ins>
      <w:ins w:id="392" w:author="Autor descoñecido" w:date="2021-01-04T19:32:00Z">
        <w:r>
          <w:rPr/>
          <w:t>En la Gráfica 5.4</w:t>
        </w:r>
      </w:ins>
      <w:ins w:id="393" w:author="Mishel Valenzuela Sangoquiza" w:date="2021-01-05T09:24:00Z">
        <w:r>
          <w:rPr/>
          <w:t>,</w:t>
        </w:r>
      </w:ins>
      <w:ins w:id="394" w:author="Autor descoñecido" w:date="2021-01-04T19:32:00Z">
        <w:r>
          <w:rPr/>
          <w:t xml:space="preserve"> se puede observar fácilmente la cantidad de mujeres que viajaban respecto a los hombres y a su vez observar los que no sobrevivieron.  Numéricamente el número de mujeres supervivientes es mayor que el de hombre, pero porcentualmente es mucho mayor.</w:t>
        </w:r>
      </w:ins>
    </w:p>
    <w:p>
      <w:pPr>
        <w:pStyle w:val="Corpo"/>
        <w:jc w:val="both"/>
        <w:pPrChange w:id="0" w:author="Mishel Valenzuela Sangoquiza" w:date="2021-01-05T09:25:00Z">
          <w:pPr>
            <w:pStyle w:val="Textbody"/>
          </w:pPr>
        </w:pPrChange>
        <w:rPr>
          <w:del w:id="399" w:author="Mishel Valenzuela Sangoquiza" w:date="2021-01-05T09:24:00Z"/>
        </w:rPr>
      </w:pPr>
      <w:r>
        <w:rPr/>
        <w:t>Parece que tiene</w:t>
      </w:r>
      <w:ins w:id="395" w:author="Autor descoñecido" w:date="2021-01-04T19:32:00Z">
        <w:r>
          <w:rPr/>
          <w:t xml:space="preserve"> sentido preguntarnos si existe una relación entre el sexo y la </w:t>
        </w:r>
      </w:ins>
      <w:del w:id="396" w:author="Mishel Valenzuela Sangoquiza" w:date="2021-01-05T09:24:00Z">
        <w:r>
          <w:rPr/>
          <w:delText>supervicencia</w:delText>
        </w:r>
      </w:del>
      <w:ins w:id="397" w:author="Mishel Valenzuela Sangoquiza" w:date="2021-01-05T09:24:00Z">
        <w:r>
          <w:rPr/>
          <w:t>supervivencia</w:t>
        </w:r>
      </w:ins>
      <w:ins w:id="398" w:author="Autor descoñecido" w:date="2021-01-04T19:32:00Z">
        <w:r>
          <w:rPr/>
          <w:t>.</w:t>
        </w:r>
      </w:ins>
    </w:p>
    <w:p>
      <w:pPr>
        <w:pStyle w:val="Corpo"/>
        <w:jc w:val="both"/>
        <w:pPrChange w:id="0" w:author="Mishel Valenzuela Sangoquiza" w:date="2021-01-05T09:25:00Z">
          <w:pPr>
            <w:pStyle w:val="Textbody"/>
          </w:pPr>
        </w:pPrChange>
        <w:rPr/>
      </w:pPr>
      <w:r>
        <w:rPr/>
      </w:r>
    </w:p>
    <w:p>
      <w:pPr>
        <w:pStyle w:val="Corpo"/>
        <w:jc w:val="both"/>
        <w:pPrChange w:id="0" w:author="Mishel Valenzuela Sangoquiza" w:date="2021-01-05T09:25:00Z">
          <w:pPr>
            <w:pStyle w:val="Textbody"/>
          </w:pPr>
        </w:pPrChange>
        <w:rPr>
          <w:b/>
          <w:b/>
          <w:bCs/>
          <w:sz w:val="22"/>
          <w:szCs w:val="22"/>
        </w:rPr>
      </w:pPr>
      <w:ins w:id="400" w:author="Autor descoñecido" w:date="2021-01-04T19:32:00Z">
        <w:r>
          <w:rPr>
            <w:b/>
            <w:bCs/>
            <w:sz w:val="22"/>
            <w:szCs w:val="22"/>
            <w:u w:val="single"/>
          </w:rPr>
          <w:t>Relación entre "</w:t>
        </w:r>
      </w:ins>
      <w:ins w:id="401" w:author="Autor descoñecido" w:date="2021-01-04T19:32:00Z">
        <w:r>
          <w:rPr>
            <w:b/>
            <w:bCs/>
            <w:sz w:val="22"/>
            <w:szCs w:val="22"/>
            <w:u w:val="single"/>
          </w:rPr>
          <w:t>Survived" como función de "Embarked"</w:t>
        </w:r>
      </w:ins>
      <w:ins w:id="402" w:author="Autor descoñecido" w:date="2021-01-04T19:32:00Z">
        <w:r>
          <w:rPr>
            <w:b/>
            <w:bCs/>
            <w:sz w:val="22"/>
            <w:szCs w:val="22"/>
          </w:rPr>
          <w:t>:</w:t>
        </w:r>
      </w:ins>
    </w:p>
    <w:p>
      <w:pPr>
        <w:pStyle w:val="Corpo"/>
        <w:jc w:val="both"/>
        <w:pPrChange w:id="0" w:author="Mishel Valenzuela Sangoquiza" w:date="2021-01-05T09:25:00Z">
          <w:pPr>
            <w:pStyle w:val="Textbody"/>
          </w:pPr>
        </w:pPrChange>
        <w:rPr/>
      </w:pPr>
      <w:ins w:id="403" w:author="Autor descoñecido" w:date="2021-01-04T19:32:00Z">
        <w:r>
          <w:rPr/>
          <w:t>Nos preguntamos si podría existir una relación entre el puerto de embarque y la supervi</w:t>
        </w:r>
      </w:ins>
      <w:ins w:id="404" w:author="Mishel Valenzuela Sangoquiza" w:date="2021-01-05T09:24:00Z">
        <w:r>
          <w:rPr/>
          <w:t>v</w:t>
        </w:r>
      </w:ins>
      <w:del w:id="405" w:author="Mishel Valenzuela Sangoquiza" w:date="2021-01-05T09:24:00Z">
        <w:r>
          <w:rPr/>
          <w:delText>ci</w:delText>
        </w:r>
      </w:del>
      <w:ins w:id="406" w:author="Autor descoñecido" w:date="2021-01-04T19:32:00Z">
        <w:r>
          <w:rPr/>
          <w:t xml:space="preserve">encia. </w:t>
        </w:r>
      </w:ins>
      <w:del w:id="407" w:author="Mishel Valenzuela Sangoquiza" w:date="2021-01-05T09:25:00Z">
        <w:r>
          <w:rPr/>
          <w:delText>En  la</w:delText>
        </w:r>
      </w:del>
      <w:ins w:id="408" w:author="Mishel Valenzuela Sangoquiza" w:date="2021-01-05T09:25:00Z">
        <w:r>
          <w:rPr/>
          <w:t>En la</w:t>
        </w:r>
      </w:ins>
      <w:ins w:id="409" w:author="Autor descoñecido" w:date="2021-01-04T19:32:00Z">
        <w:r>
          <w:rPr/>
          <w:t xml:space="preserve"> Gráfica 5.5</w:t>
        </w:r>
      </w:ins>
      <w:ins w:id="410" w:author="Mishel Valenzuela Sangoquiza" w:date="2021-01-05T09:25:00Z">
        <w:r>
          <w:rPr/>
          <w:t>,</w:t>
        </w:r>
      </w:ins>
      <w:del w:id="411" w:author="Mishel Valenzuela Sangoquiza" w:date="2021-01-05T09:25:00Z">
        <w:r>
          <w:rPr/>
          <w:delText>,</w:delText>
        </w:r>
      </w:del>
      <w:ins w:id="412" w:author="Autor descoñecido" w:date="2021-01-04T19:32:00Z">
        <w:r>
          <w:rPr/>
          <w:t xml:space="preserve"> </w:t>
        </w:r>
      </w:ins>
      <w:del w:id="413" w:author="Mishel Valenzuela Sangoquiza" w:date="2021-01-05T09:25:00Z">
        <w:r>
          <w:rPr/>
          <w:delText xml:space="preserve"> </w:delText>
        </w:r>
      </w:del>
      <w:ins w:id="414" w:author="Autor descoñecido" w:date="2021-01-04T19:32:00Z">
        <w:r>
          <w:rPr/>
          <w:t>de forma porcentual, se observa los puertos de embarque y los porcentajes de supervivencia en función del puerto.  Con el siguiente script obtenemos matriz de porcentaje de frecuencias:</w:t>
        </w:r>
      </w:ins>
    </w:p>
    <w:p>
      <w:pPr>
        <w:pStyle w:val="Corpo"/>
        <w:spacing w:before="0" w:after="0"/>
        <w:ind w:start="709" w:hanging="0"/>
        <w:rPr>
          <w:rFonts w:ascii="Bitstream Vera Sans Mono" w:hAnsi="Bitstream Vera Sans Mono"/>
          <w:ins w:id="417" w:author="Autor descoñecido" w:date="2021-01-04T19:32:00Z"/>
          <w:sz w:val="16"/>
          <w:szCs w:val="16"/>
        </w:rPr>
      </w:pPr>
      <w:ins w:id="416" w:author="Autor descoñecido" w:date="2021-01-04T19:32:00Z">
        <w:r>
          <w:rPr>
            <w:rFonts w:ascii="Bitstream Vera Sans Mono" w:hAnsi="Bitstream Vera Sans Mono"/>
            <w:sz w:val="16"/>
            <w:szCs w:val="16"/>
          </w:rPr>
          <w:t>t &lt;-table(titanic_data1[1:filas,]$Embarked,titanic_data1[1:filas,]$Survived)</w:t>
        </w:r>
      </w:ins>
    </w:p>
    <w:p>
      <w:pPr>
        <w:pStyle w:val="Corpo"/>
        <w:spacing w:before="0" w:after="0"/>
        <w:ind w:start="709" w:hanging="0"/>
        <w:rPr>
          <w:rFonts w:ascii="Bitstream Vera Sans Mono" w:hAnsi="Bitstream Vera Sans Mono"/>
          <w:ins w:id="419" w:author="Autor descoñecido" w:date="2021-01-04T19:32:00Z"/>
          <w:sz w:val="16"/>
          <w:szCs w:val="16"/>
        </w:rPr>
      </w:pPr>
      <w:ins w:id="418" w:author="Autor descoñecido" w:date="2021-01-04T19:32:00Z">
        <w:r>
          <w:rPr>
            <w:rFonts w:ascii="Bitstream Vera Sans Mono" w:hAnsi="Bitstream Vera Sans Mono"/>
            <w:sz w:val="16"/>
            <w:szCs w:val="16"/>
          </w:rPr>
          <w:t>for (i in 1:dim(t)[1]){</w:t>
        </w:r>
      </w:ins>
    </w:p>
    <w:p>
      <w:pPr>
        <w:pStyle w:val="Corpo"/>
        <w:spacing w:before="0" w:after="0"/>
        <w:ind w:start="709" w:hanging="0"/>
        <w:rPr>
          <w:rFonts w:ascii="Bitstream Vera Sans Mono" w:hAnsi="Bitstream Vera Sans Mono"/>
          <w:ins w:id="422" w:author="Autor descoñecido" w:date="2021-01-04T19:32:00Z"/>
          <w:sz w:val="16"/>
          <w:szCs w:val="16"/>
        </w:rPr>
      </w:pPr>
      <w:ins w:id="420" w:author="Autor descoñecido" w:date="2021-01-04T19:32:00Z">
        <w:r>
          <w:rPr>
            <w:rFonts w:ascii="Bitstream Vera Sans Mono" w:hAnsi="Bitstream Vera Sans Mono"/>
            <w:sz w:val="16"/>
            <w:szCs w:val="16"/>
          </w:rPr>
          <w:t xml:space="preserve">  </w:t>
        </w:r>
      </w:ins>
      <w:ins w:id="421" w:author="Autor descoñecido" w:date="2021-01-04T19:32:00Z">
        <w:r>
          <w:rPr>
            <w:rFonts w:ascii="Bitstream Vera Sans Mono" w:hAnsi="Bitstream Vera Sans Mono"/>
            <w:sz w:val="16"/>
            <w:szCs w:val="16"/>
          </w:rPr>
          <w:t>t[i,]&lt;-t[i,]/sum(t[i,])*100</w:t>
        </w:r>
      </w:ins>
    </w:p>
    <w:p>
      <w:pPr>
        <w:pStyle w:val="Corpo"/>
        <w:spacing w:before="0" w:after="0"/>
        <w:ind w:start="709" w:hanging="0"/>
        <w:rPr>
          <w:rFonts w:ascii="Bitstream Vera Sans Mono" w:hAnsi="Bitstream Vera Sans Mono"/>
          <w:ins w:id="424" w:author="Autor descoñecido" w:date="2021-01-04T19:32:00Z"/>
          <w:sz w:val="16"/>
          <w:szCs w:val="16"/>
        </w:rPr>
      </w:pPr>
      <w:ins w:id="423" w:author="Autor descoñecido" w:date="2021-01-04T19:32:00Z">
        <w:r>
          <w:rPr>
            <w:rFonts w:ascii="Bitstream Vera Sans Mono" w:hAnsi="Bitstream Vera Sans Mono"/>
            <w:sz w:val="16"/>
            <w:szCs w:val="16"/>
          </w:rPr>
          <w:t>}</w:t>
        </w:r>
      </w:ins>
    </w:p>
    <w:p>
      <w:pPr>
        <w:pStyle w:val="Corpo"/>
        <w:spacing w:before="0" w:after="0"/>
        <w:ind w:start="709" w:hanging="0"/>
        <w:rPr/>
      </w:pPr>
      <w:ins w:id="425" w:author="Autor descoñecido" w:date="2021-01-04T19:32:00Z">
        <w:r>
          <w:rPr>
            <w:rFonts w:ascii="Bitstream Vera Sans Mono" w:hAnsi="Bitstream Vera Sans Mono"/>
            <w:sz w:val="16"/>
            <w:szCs w:val="16"/>
          </w:rPr>
          <w:t>t</w:t>
        </w:r>
      </w:ins>
    </w:p>
    <w:p>
      <w:pPr>
        <w:pStyle w:val="Corpo"/>
        <w:rPr/>
      </w:pPr>
      <w:ins w:id="427" w:author="Autor descoñecido" w:date="2021-01-04T19:32:00Z">
        <w:r>
          <w:rPr/>
          <w:t xml:space="preserve"> </w:t>
        </w:r>
      </w:ins>
      <w:ins w:id="428" w:author="Autor descoñecido" w:date="2021-01-04T19:32:00Z">
        <w:r>
          <w:rPr/>
          <w:t>Cuyo resultado es:</w:t>
        </w:r>
      </w:ins>
    </w:p>
    <w:p>
      <w:pPr>
        <w:pStyle w:val="Corpo"/>
        <w:spacing w:before="0" w:after="0"/>
        <w:ind w:start="709" w:hanging="0"/>
        <w:rPr>
          <w:rFonts w:ascii="Bitstream Vera Sans Mono" w:hAnsi="Bitstream Vera Sans Mono"/>
          <w:ins w:id="431" w:author="Autor descoñecido" w:date="2021-01-04T19:32:00Z"/>
          <w:sz w:val="16"/>
          <w:szCs w:val="16"/>
        </w:rPr>
      </w:pPr>
      <w:ins w:id="430" w:author="Autor descoñecido" w:date="2021-01-04T19:32:00Z">
        <w:r>
          <w:rPr>
            <w:rFonts w:ascii="Bitstream Vera Sans Mono" w:hAnsi="Bitstream Vera Sans Mono"/>
            <w:sz w:val="16"/>
            <w:szCs w:val="16"/>
          </w:rPr>
          <w:t xml:space="preserve"># </w:t>
        </w:r>
      </w:ins>
    </w:p>
    <w:p>
      <w:pPr>
        <w:pStyle w:val="Corpo"/>
        <w:spacing w:before="0" w:after="0"/>
        <w:ind w:start="709" w:hanging="0"/>
        <w:rPr>
          <w:rFonts w:ascii="Bitstream Vera Sans Mono" w:hAnsi="Bitstream Vera Sans Mono"/>
          <w:ins w:id="433" w:author="Autor descoñecido" w:date="2021-01-04T19:32:00Z"/>
          <w:sz w:val="16"/>
          <w:szCs w:val="16"/>
        </w:rPr>
      </w:pPr>
      <w:ins w:id="432" w:author="Autor descoñecido" w:date="2021-01-04T19:32:00Z">
        <w:r>
          <w:rPr>
            <w:rFonts w:ascii="Bitstream Vera Sans Mono" w:hAnsi="Bitstream Vera Sans Mono"/>
            <w:sz w:val="16"/>
            <w:szCs w:val="16"/>
          </w:rPr>
          <w:t>#       0        1</w:t>
        </w:r>
      </w:ins>
    </w:p>
    <w:p>
      <w:pPr>
        <w:pStyle w:val="Corpo"/>
        <w:spacing w:before="0" w:after="0"/>
        <w:ind w:start="709" w:hanging="0"/>
        <w:rPr>
          <w:rFonts w:ascii="Bitstream Vera Sans Mono" w:hAnsi="Bitstream Vera Sans Mono"/>
          <w:ins w:id="435" w:author="Autor descoñecido" w:date="2021-01-04T19:32:00Z"/>
          <w:sz w:val="16"/>
          <w:szCs w:val="16"/>
        </w:rPr>
      </w:pPr>
      <w:ins w:id="434" w:author="Autor descoñecido" w:date="2021-01-04T19:32:00Z">
        <w:r>
          <w:rPr>
            <w:rFonts w:ascii="Bitstream Vera Sans Mono" w:hAnsi="Bitstream Vera Sans Mono"/>
            <w:sz w:val="16"/>
            <w:szCs w:val="16"/>
          </w:rPr>
          <w:t># C 44.11765 55.88235</w:t>
        </w:r>
      </w:ins>
    </w:p>
    <w:p>
      <w:pPr>
        <w:pStyle w:val="Corpo"/>
        <w:spacing w:before="0" w:after="0"/>
        <w:ind w:start="709" w:hanging="0"/>
        <w:rPr>
          <w:rFonts w:ascii="Bitstream Vera Sans Mono" w:hAnsi="Bitstream Vera Sans Mono"/>
          <w:ins w:id="437" w:author="Autor descoñecido" w:date="2021-01-04T19:32:00Z"/>
          <w:sz w:val="16"/>
          <w:szCs w:val="16"/>
        </w:rPr>
      </w:pPr>
      <w:ins w:id="436" w:author="Autor descoñecido" w:date="2021-01-04T19:32:00Z">
        <w:r>
          <w:rPr>
            <w:rFonts w:ascii="Bitstream Vera Sans Mono" w:hAnsi="Bitstream Vera Sans Mono"/>
            <w:sz w:val="16"/>
            <w:szCs w:val="16"/>
          </w:rPr>
          <w:t># Q 61.03896 38.96104</w:t>
        </w:r>
      </w:ins>
    </w:p>
    <w:p>
      <w:pPr>
        <w:pStyle w:val="Corpo"/>
        <w:spacing w:before="0" w:after="0"/>
        <w:ind w:start="709" w:hanging="0"/>
        <w:rPr/>
      </w:pPr>
      <w:ins w:id="438" w:author="Autor descoñecido" w:date="2021-01-04T19:32:00Z">
        <w:r>
          <w:rPr>
            <w:rFonts w:ascii="Bitstream Vera Sans Mono" w:hAnsi="Bitstream Vera Sans Mono"/>
            <w:sz w:val="16"/>
            <w:szCs w:val="16"/>
          </w:rPr>
          <w:t># S 66.30435 33.69565</w:t>
        </w:r>
      </w:ins>
    </w:p>
    <w:p>
      <w:pPr>
        <w:pStyle w:val="Corpo"/>
        <w:spacing w:before="0" w:after="0"/>
        <w:ind w:start="709" w:hanging="0"/>
        <w:jc w:val="both"/>
        <w:rPr>
          <w:rFonts w:ascii="Bitstream Vera Sans Mono" w:hAnsi="Bitstream Vera Sans Mono"/>
          <w:ins w:id="441" w:author="Autor descoñecido" w:date="2021-01-04T19:32:00Z"/>
          <w:sz w:val="16"/>
          <w:szCs w:val="16"/>
        </w:rPr>
      </w:pPr>
      <w:ins w:id="440" w:author="Autor descoñecido" w:date="2021-01-04T19:32:00Z">
        <w:r>
          <w:rPr>
            <w:rFonts w:ascii="Bitstream Vera Sans Mono" w:hAnsi="Bitstream Vera Sans Mono"/>
            <w:sz w:val="16"/>
            <w:szCs w:val="16"/>
          </w:rPr>
        </w:r>
      </w:ins>
    </w:p>
    <w:p>
      <w:pPr>
        <w:pStyle w:val="Corpo"/>
        <w:jc w:val="both"/>
        <w:pPrChange w:id="0" w:author="Mishel Valenzuela Sangoquiza" w:date="2021-01-05T09:30:00Z">
          <w:pPr>
            <w:pStyle w:val="Textbody"/>
          </w:pPr>
        </w:pPrChange>
        <w:rPr/>
      </w:pPr>
      <w:r>
        <w:rPr/>
        <w:t xml:space="preserve">Hay una pequeña diferencia con el puerto C (Cherburgo), con respecto a los otros dos puertos, para explicar la diferencia en los datos se podría trabajar con estos y preguntarnos si. </w:t>
      </w:r>
    </w:p>
    <w:p>
      <w:pPr>
        <w:pStyle w:val="Corpo"/>
        <w:numPr>
          <w:ilvl w:val="0"/>
          <w:numId w:val="10"/>
        </w:numPr>
        <w:jc w:val="both"/>
        <w:rPr/>
      </w:pPr>
      <w:del w:id="442" w:author="Mishel Valenzuela Sangoquiza" w:date="2021-01-05T09:25:00Z">
        <w:r>
          <w:rPr/>
          <w:delText>Quizás porcentualmente embarcaron más mujeres o niños?</w:delText>
        </w:r>
      </w:del>
      <w:ins w:id="443" w:author="Mishel Valenzuela Sangoquiza" w:date="2021-01-05T09:25:00Z">
        <w:r>
          <w:rPr/>
          <w:t>¿Quizás porcentualmente embarcaron más mujeres o niños?</w:t>
        </w:r>
      </w:ins>
      <w:ins w:id="444" w:author="Autor descoñecido" w:date="2021-01-04T19:32:00Z">
        <w:r>
          <w:rPr/>
          <w:t xml:space="preserve"> </w:t>
        </w:r>
      </w:ins>
    </w:p>
    <w:p>
      <w:pPr>
        <w:pStyle w:val="Corpo"/>
        <w:numPr>
          <w:ilvl w:val="0"/>
          <w:numId w:val="10"/>
        </w:numPr>
        <w:jc w:val="both"/>
        <w:pPrChange w:id="0" w:author="Mishel Valenzuela Sangoquiza" w:date="2021-01-05T09:30:00Z">
          <w:pPr>
            <w:pStyle w:val="Textbody"/>
            <w:numPr>
              <w:ilvl w:val="0"/>
              <w:numId w:val="10"/>
            </w:numPr>
            <w:tabs>
              <w:tab w:val="left" w:pos="720" w:leader="none"/>
            </w:tabs>
            <w:ind w:start="720" w:hanging="360"/>
          </w:pPr>
        </w:pPrChange>
        <w:rPr>
          <w:del w:id="448" w:author="Mishel Valenzuela Sangoquiza" w:date="2021-01-05T09:25:00Z"/>
        </w:rPr>
      </w:pPr>
      <w:r>
        <w:rPr/>
        <w:t xml:space="preserve">O </w:t>
      </w:r>
      <w:del w:id="445" w:author="Mishel Valenzuela Sangoquiza" w:date="2021-01-05T09:25:00Z">
        <w:r>
          <w:rPr/>
          <w:delText>más  gente</w:delText>
        </w:r>
      </w:del>
      <w:ins w:id="446" w:author="Mishel Valenzuela Sangoquiza" w:date="2021-01-05T09:25:00Z">
        <w:r>
          <w:rPr/>
          <w:t>más gente</w:t>
        </w:r>
      </w:ins>
      <w:ins w:id="447" w:author="Autor descoñecido" w:date="2021-01-04T19:32:00Z">
        <w:r>
          <w:rPr/>
          <w:t xml:space="preserve"> de primera clase?</w:t>
        </w:r>
      </w:ins>
    </w:p>
    <w:p>
      <w:pPr>
        <w:pStyle w:val="Corpo"/>
        <w:numPr>
          <w:ilvl w:val="0"/>
          <w:numId w:val="10"/>
        </w:numPr>
        <w:jc w:val="both"/>
        <w:pPrChange w:id="0" w:author="Mishel Valenzuela Sangoquiza" w:date="2021-01-05T09:30:00Z">
          <w:pPr>
            <w:pStyle w:val="Textbody"/>
          </w:pPr>
        </w:pPrChange>
        <w:rPr/>
      </w:pPr>
      <w:r>
        <w:rPr/>
      </w:r>
    </w:p>
    <w:p>
      <w:pPr>
        <w:pStyle w:val="Corpo"/>
        <w:rPr>
          <w:b/>
          <w:b/>
          <w:bCs/>
          <w:sz w:val="22"/>
          <w:szCs w:val="22"/>
        </w:rPr>
      </w:pPr>
      <w:ins w:id="449" w:author="Autor descoñecido" w:date="2021-01-04T19:32:00Z">
        <w:r>
          <w:rPr>
            <w:b/>
            <w:bCs/>
            <w:sz w:val="22"/>
            <w:szCs w:val="22"/>
            <w:u w:val="single"/>
          </w:rPr>
          <w:t xml:space="preserve">Relación entre "Survived" como función de </w:t>
        </w:r>
      </w:ins>
      <w:ins w:id="450" w:author="Autor descoñecido" w:date="2021-01-04T19:53:00Z">
        <w:r>
          <w:rPr>
            <w:b/>
            <w:bCs/>
            <w:sz w:val="22"/>
            <w:szCs w:val="22"/>
            <w:u w:val="single"/>
          </w:rPr>
          <w:t>“</w:t>
        </w:r>
      </w:ins>
      <w:ins w:id="451" w:author="Autor descoñecido" w:date="2021-01-04T19:32:00Z">
        <w:r>
          <w:rPr>
            <w:b/>
            <w:bCs/>
            <w:sz w:val="22"/>
            <w:szCs w:val="22"/>
            <w:u w:val="single"/>
          </w:rPr>
          <w:t>Family Size</w:t>
        </w:r>
      </w:ins>
      <w:ins w:id="452" w:author="Autor descoñecido" w:date="2021-01-04T19:53:00Z">
        <w:r>
          <w:rPr>
            <w:b/>
            <w:bCs/>
            <w:sz w:val="22"/>
            <w:szCs w:val="22"/>
            <w:u w:val="single"/>
          </w:rPr>
          <w:t>”</w:t>
        </w:r>
      </w:ins>
      <w:ins w:id="453" w:author="Autor descoñecido" w:date="2021-01-04T19:53:00Z">
        <w:r>
          <w:rPr>
            <w:b/>
            <w:bCs/>
            <w:sz w:val="22"/>
            <w:szCs w:val="22"/>
          </w:rPr>
          <w:t>:</w:t>
        </w:r>
      </w:ins>
    </w:p>
    <w:p>
      <w:pPr>
        <w:pStyle w:val="Corpo"/>
        <w:jc w:val="both"/>
        <w:pPrChange w:id="0" w:author="Mishel Valenzuela Sangoquiza" w:date="2021-01-05T09:30:00Z">
          <w:pPr>
            <w:pStyle w:val="Textbody"/>
          </w:pPr>
        </w:pPrChange>
        <w:rPr>
          <w:del w:id="469" w:author="Mishel Valenzuela Sangoquiza" w:date="2021-01-05T09:25:00Z"/>
        </w:rPr>
      </w:pPr>
      <w:r>
        <w:rPr/>
        <w:t xml:space="preserve">En la </w:t>
      </w:r>
      <w:ins w:id="454" w:author="Autor descoñecido" w:date="2021-01-04T19:32:00Z">
        <w:r>
          <w:rPr/>
          <w:t>Gráfica 5.6</w:t>
        </w:r>
      </w:ins>
      <w:ins w:id="455" w:author="Mishel Valenzuela Sangoquiza" w:date="2021-01-05T09:25:00Z">
        <w:r>
          <w:rPr/>
          <w:t xml:space="preserve">, </w:t>
        </w:r>
      </w:ins>
      <w:del w:id="456" w:author="Mishel Valenzuela Sangoquiza" w:date="2021-01-05T09:25:00Z">
        <w:r>
          <w:rPr/>
          <w:delText xml:space="preserve"> </w:delText>
        </w:r>
      </w:del>
      <w:ins w:id="457" w:author="Autor descoñecido" w:date="2021-01-04T19:32:00Z">
        <w:r>
          <w:rPr/>
          <w:t xml:space="preserve">vemos la relación entre el tamaño de la familia, </w:t>
        </w:r>
      </w:ins>
      <w:ins w:id="458" w:author="Autor descoñecido" w:date="2021-01-04T19:54:00Z">
        <w:r>
          <w:rPr/>
          <w:t>“Family Size” y la supervi</w:t>
        </w:r>
      </w:ins>
      <w:ins w:id="459" w:author="Mishel Valenzuela Sangoquiza" w:date="2021-01-05T09:25:00Z">
        <w:r>
          <w:rPr/>
          <w:t>v</w:t>
        </w:r>
      </w:ins>
      <w:del w:id="460" w:author="Mishel Valenzuela Sangoquiza" w:date="2021-01-05T09:25:00Z">
        <w:r>
          <w:rPr/>
          <w:delText>c</w:delText>
        </w:r>
      </w:del>
      <w:ins w:id="461" w:author="Autor descoñecido" w:date="2021-01-04T19:54:00Z">
        <w:r>
          <w:rPr/>
          <w:t>encia.</w:t>
        </w:r>
      </w:ins>
      <w:ins w:id="462" w:author="Autor descoñecido" w:date="2021-01-04T20:01:00Z">
        <w:r>
          <w:rPr/>
          <w:t xml:space="preserve"> </w:t>
        </w:r>
      </w:ins>
      <w:ins w:id="463" w:author="Autor descoñecido" w:date="2021-01-04T20:02:00Z">
        <w:r>
          <w:rPr/>
          <w:t>Mirando esa gráfica par</w:t>
        </w:r>
      </w:ins>
      <w:ins w:id="464" w:author="Autor descoñecido" w:date="2021-01-04T20:08:00Z">
        <w:r>
          <w:rPr/>
          <w:t>ece que existe alguna relación, las familias muy grandes parece que</w:t>
        </w:r>
      </w:ins>
      <w:ins w:id="465" w:author="Autor descoñecido" w:date="2021-01-04T20:09:00Z">
        <w:r>
          <w:rPr/>
          <w:t xml:space="preserve"> tienen una menor supervi</w:t>
        </w:r>
      </w:ins>
      <w:ins w:id="466" w:author="Mishel Valenzuela Sangoquiza" w:date="2021-01-05T09:25:00Z">
        <w:r>
          <w:rPr/>
          <w:t>v</w:t>
        </w:r>
      </w:ins>
      <w:del w:id="467" w:author="Mishel Valenzuela Sangoquiza" w:date="2021-01-05T09:25:00Z">
        <w:r>
          <w:rPr/>
          <w:delText>c</w:delText>
        </w:r>
      </w:del>
      <w:ins w:id="468" w:author="Autor descoñecido" w:date="2021-01-04T20:09:00Z">
        <w:r>
          <w:rPr/>
          <w:t>encia ¿será cierto?</w:t>
        </w:r>
      </w:ins>
    </w:p>
    <w:p>
      <w:pPr>
        <w:pStyle w:val="Corpo"/>
        <w:jc w:val="both"/>
        <w:pPrChange w:id="0" w:author="Mishel Valenzuela Sangoquiza" w:date="2021-01-05T09:30:00Z">
          <w:pPr>
            <w:pStyle w:val="Textbody"/>
          </w:pPr>
        </w:pPrChange>
        <w:rPr/>
      </w:pPr>
      <w:r>
        <w:rPr/>
      </w:r>
    </w:p>
    <w:p>
      <w:pPr>
        <w:pStyle w:val="Corpo"/>
        <w:rPr>
          <w:b/>
          <w:b/>
          <w:bCs/>
          <w:sz w:val="22"/>
          <w:szCs w:val="22"/>
        </w:rPr>
      </w:pPr>
      <w:ins w:id="470" w:author="Autor descoñecido" w:date="2021-01-04T19:32:00Z">
        <w:r>
          <w:rPr>
            <w:b/>
            <w:bCs/>
            <w:sz w:val="22"/>
            <w:szCs w:val="22"/>
            <w:u w:val="single"/>
          </w:rPr>
          <w:t>Relación entre "Survived" en función de "Age</w:t>
        </w:r>
      </w:ins>
      <w:ins w:id="471" w:author="Autor descoñecido" w:date="2021-01-04T19:32:00Z">
        <w:r>
          <w:rPr>
            <w:b/>
            <w:bCs/>
            <w:sz w:val="22"/>
            <w:szCs w:val="22"/>
          </w:rPr>
          <w:t>":</w:t>
        </w:r>
      </w:ins>
    </w:p>
    <w:p>
      <w:pPr>
        <w:pStyle w:val="Corpo"/>
        <w:jc w:val="both"/>
        <w:pPrChange w:id="0" w:author="Mishel Valenzuela Sangoquiza" w:date="2021-01-05T09:25:00Z">
          <w:pPr>
            <w:pStyle w:val="Textbody"/>
          </w:pPr>
        </w:pPrChange>
        <w:rPr/>
      </w:pPr>
      <w:r>
        <w:rPr/>
        <w:t>También nos preguntamos al principio si los niños se salvarían antes que los adultos. Mirando la Gráfica 5.7</w:t>
      </w:r>
      <w:ins w:id="472" w:author="Mishel Valenzuela Sangoquiza" w:date="2021-01-05T09:25:00Z">
        <w:r>
          <w:rPr/>
          <w:t>,</w:t>
        </w:r>
      </w:ins>
      <w:ins w:id="473" w:author="Autor descoñecido" w:date="2021-01-04T19:32:00Z">
        <w:r>
          <w:rPr/>
          <w:t xml:space="preserve"> parece que esto puede ser posible.</w:t>
        </w:r>
      </w:ins>
    </w:p>
    <w:p>
      <w:pPr>
        <w:pStyle w:val="Corpo"/>
        <w:jc w:val="both"/>
        <w:rPr/>
      </w:pPr>
      <w:ins w:id="475" w:author="Autor descoñecido" w:date="2021-01-04T19:32:00Z">
        <w:r>
          <w:rPr/>
          <w:t xml:space="preserve">En esta gráfica </w:t>
        </w:r>
      </w:ins>
      <w:ins w:id="476" w:author="Autor descoñecido" w:date="2021-01-04T19:32:00Z">
        <w:r>
          <w:rPr>
            <w:rFonts w:eastAsia="Noto Serif CJK SC" w:cs="Lohit Devanagari"/>
            <w:color w:val="auto"/>
            <w:kern w:val="2"/>
            <w:sz w:val="24"/>
            <w:szCs w:val="24"/>
            <w:lang w:val="es-ES" w:eastAsia="zh-CN" w:bidi="hi-IN"/>
          </w:rPr>
          <w:t>se aprecia</w:t>
        </w:r>
      </w:ins>
      <w:ins w:id="477" w:author="Autor descoñecido" w:date="2021-01-04T19:32:00Z">
        <w:r>
          <w:rPr/>
          <w:t xml:space="preserve"> un valor </w:t>
        </w:r>
      </w:ins>
      <w:ins w:id="478" w:author="Autor descoñecido" w:date="2021-01-04T20:10:00Z">
        <w:r>
          <w:rPr/>
          <w:t>“raro”, se debe a nuestra decisión de completar las edades que faltaban con la edad media del resto de los tripulantes, lo que da lugar a ese pico que se ve para lo</w:t>
        </w:r>
      </w:ins>
      <w:ins w:id="479" w:author="Autor descoñecido" w:date="2021-01-04T20:11:00Z">
        <w:r>
          <w:rPr/>
          <w:t>s 26 años.</w:t>
        </w:r>
      </w:ins>
    </w:p>
    <w:p>
      <w:pPr>
        <w:pStyle w:val="Corpo"/>
        <w:rPr/>
      </w:pPr>
      <w:ins w:id="480" w:author="Autor descoñecido" w:date="2021-01-04T19:32:00Z">
        <w:r>
          <w:rPr/>
          <w:t xml:space="preserve">Al final decidimos seleccionar para el análisis los campos: </w:t>
        </w:r>
      </w:ins>
    </w:p>
    <w:p>
      <w:pPr>
        <w:pStyle w:val="Normal"/>
        <w:numPr>
          <w:ilvl w:val="0"/>
          <w:numId w:val="11"/>
        </w:numPr>
        <w:ind w:start="714" w:hanging="357"/>
        <w:pPrChange w:id="0" w:author="Mishel Valenzuela Sangoquiza" w:date="2021-01-05T09:26:00Z">
          <w:pPr>
            <w:numPr>
              <w:ilvl w:val="0"/>
              <w:numId w:val="11"/>
            </w:numPr>
            <w:tabs>
              <w:tab w:val="left" w:pos="720" w:leader="none"/>
            </w:tabs>
            <w:ind w:start="720" w:hanging="360"/>
          </w:pPr>
        </w:pPrChange>
        <w:rPr/>
      </w:pPr>
      <w:r>
        <w:rPr/>
        <w:t>Sex</w:t>
      </w:r>
    </w:p>
    <w:p>
      <w:pPr>
        <w:pStyle w:val="Corpo"/>
        <w:numPr>
          <w:ilvl w:val="0"/>
          <w:numId w:val="11"/>
        </w:numPr>
        <w:spacing w:lineRule="auto" w:line="240" w:before="0" w:after="0"/>
        <w:ind w:start="714" w:hanging="357"/>
        <w:pPrChange w:id="0" w:author="Mishel Valenzuela Sangoquiza" w:date="2021-01-05T09:26:00Z">
          <w:pPr>
            <w:pStyle w:val="Textbody"/>
            <w:numPr>
              <w:ilvl w:val="0"/>
              <w:numId w:val="11"/>
            </w:numPr>
            <w:tabs>
              <w:tab w:val="left" w:pos="720" w:leader="none"/>
            </w:tabs>
            <w:ind w:start="720" w:hanging="360"/>
          </w:pPr>
        </w:pPrChange>
        <w:rPr/>
      </w:pPr>
      <w:r>
        <w:rPr/>
        <w:t>Embarked</w:t>
      </w:r>
      <w:ins w:id="481" w:author="Autor descoñecido" w:date="2021-01-04T19:32:00Z">
        <w:r>
          <w:rPr/>
          <w:t>,</w:t>
        </w:r>
      </w:ins>
    </w:p>
    <w:p>
      <w:pPr>
        <w:pStyle w:val="Corpo"/>
        <w:numPr>
          <w:ilvl w:val="0"/>
          <w:numId w:val="11"/>
        </w:numPr>
        <w:spacing w:lineRule="auto" w:line="240" w:before="0" w:after="0"/>
        <w:ind w:start="714" w:hanging="357"/>
        <w:pPrChange w:id="0" w:author="Mishel Valenzuela Sangoquiza" w:date="2021-01-05T09:26:00Z">
          <w:pPr>
            <w:pStyle w:val="Textbody"/>
            <w:numPr>
              <w:ilvl w:val="0"/>
              <w:numId w:val="11"/>
            </w:numPr>
            <w:tabs>
              <w:tab w:val="left" w:pos="720" w:leader="none"/>
            </w:tabs>
            <w:ind w:start="720" w:hanging="360"/>
          </w:pPr>
        </w:pPrChange>
        <w:rPr/>
      </w:pPr>
      <w:r>
        <w:rPr/>
        <w:t>Age,</w:t>
      </w:r>
    </w:p>
    <w:p>
      <w:pPr>
        <w:pStyle w:val="Corpo"/>
        <w:numPr>
          <w:ilvl w:val="0"/>
          <w:numId w:val="11"/>
        </w:numPr>
        <w:spacing w:lineRule="auto" w:line="240" w:before="0" w:after="0"/>
        <w:ind w:start="714" w:hanging="357"/>
        <w:pPrChange w:id="0" w:author="Mishel Valenzuela Sangoquiza" w:date="2021-01-05T09:26:00Z">
          <w:pPr>
            <w:pStyle w:val="Textbody"/>
            <w:numPr>
              <w:ilvl w:val="0"/>
              <w:numId w:val="11"/>
            </w:numPr>
            <w:tabs>
              <w:tab w:val="left" w:pos="720" w:leader="none"/>
            </w:tabs>
            <w:ind w:start="720" w:hanging="360"/>
          </w:pPr>
        </w:pPrChange>
        <w:rPr/>
      </w:pPr>
      <w:r>
        <w:rPr/>
        <w:t>FamilySize</w:t>
      </w:r>
      <w:ins w:id="482" w:author="Autor descoñecido" w:date="2021-01-04T19:32:00Z">
        <w:r>
          <w:rPr/>
          <w:t>,</w:t>
        </w:r>
      </w:ins>
    </w:p>
    <w:p>
      <w:pPr>
        <w:pStyle w:val="Corpo"/>
        <w:numPr>
          <w:ilvl w:val="0"/>
          <w:numId w:val="11"/>
        </w:numPr>
        <w:spacing w:lineRule="auto" w:line="240" w:before="0" w:after="0"/>
        <w:ind w:start="714" w:hanging="357"/>
        <w:rPr/>
      </w:pPr>
      <w:ins w:id="484" w:author="Autor descoñecido" w:date="2021-01-04T19:32:00Z">
        <w:r>
          <w:rPr/>
          <w:t xml:space="preserve">Survived </w:t>
        </w:r>
      </w:ins>
    </w:p>
    <w:p>
      <w:pPr>
        <w:pStyle w:val="Corpo"/>
        <w:spacing w:lineRule="auto" w:line="240" w:before="0" w:after="0"/>
        <w:ind w:start="714" w:hanging="0"/>
        <w:rPr/>
      </w:pPr>
      <w:ins w:id="485" w:author="Mishel Valenzuela Sangoquiza" w:date="2021-01-05T09:26:00Z">
        <w:r>
          <w:rPr/>
        </w:r>
      </w:ins>
    </w:p>
    <w:p>
      <w:pPr>
        <w:pStyle w:val="Corpo"/>
        <w:spacing w:lineRule="auto" w:line="240" w:before="0" w:after="0"/>
        <w:ind w:start="714" w:hanging="0"/>
        <w:pPrChange w:id="0" w:author="Mishel Valenzuela Sangoquiza" w:date="2021-01-05T09:26:00Z">
          <w:pPr>
            <w:pStyle w:val="Textbody"/>
            <w:numPr>
              <w:ilvl w:val="0"/>
              <w:numId w:val="11"/>
            </w:numPr>
            <w:tabs>
              <w:tab w:val="left" w:pos="720" w:leader="none"/>
            </w:tabs>
            <w:ind w:start="720" w:hanging="360"/>
          </w:pPr>
        </w:pPrChange>
        <w:rPr/>
      </w:pPr>
      <w:r>
        <w:rPr/>
      </w:r>
    </w:p>
    <w:p>
      <w:pPr>
        <w:pStyle w:val="Corpo"/>
        <w:spacing w:before="0" w:after="0"/>
        <w:ind w:start="709" w:hanging="0"/>
        <w:rPr>
          <w:rFonts w:ascii="Bitstream Vera Sans Mono" w:hAnsi="Bitstream Vera Sans Mono"/>
          <w:ins w:id="488" w:author="Autor descoñecido" w:date="2021-01-04T19:32:00Z"/>
          <w:sz w:val="16"/>
          <w:szCs w:val="16"/>
        </w:rPr>
      </w:pPr>
      <w:ins w:id="487" w:author="Autor descoñecido" w:date="2021-01-04T19:32:00Z">
        <w:r>
          <w:rPr>
            <w:rFonts w:ascii="Bitstream Vera Sans Mono" w:hAnsi="Bitstream Vera Sans Mono"/>
            <w:sz w:val="16"/>
            <w:szCs w:val="16"/>
          </w:rPr>
          <w:t># SELECCIÓN DE GRUPOS DE DATOS</w:t>
        </w:r>
      </w:ins>
    </w:p>
    <w:p>
      <w:pPr>
        <w:pStyle w:val="Corpo"/>
        <w:spacing w:before="0" w:after="0"/>
        <w:ind w:start="709" w:hanging="0"/>
        <w:rPr>
          <w:rFonts w:ascii="Bitstream Vera Sans Mono" w:hAnsi="Bitstream Vera Sans Mono"/>
          <w:ins w:id="490" w:author="Autor descoñecido" w:date="2021-01-04T19:32:00Z"/>
          <w:sz w:val="16"/>
          <w:szCs w:val="16"/>
        </w:rPr>
      </w:pPr>
      <w:ins w:id="489" w:author="Autor descoñecido" w:date="2021-01-04T19:32:00Z">
        <w:r>
          <w:rPr>
            <w:rFonts w:ascii="Bitstream Vera Sans Mono" w:hAnsi="Bitstream Vera Sans Mono"/>
            <w:sz w:val="16"/>
            <w:szCs w:val="16"/>
          </w:rPr>
          <w:t xml:space="preserve">titanic_analisis &lt;- titanic_data1 %&gt;% </w:t>
        </w:r>
      </w:ins>
    </w:p>
    <w:p>
      <w:pPr>
        <w:pStyle w:val="Corpo"/>
        <w:spacing w:before="0" w:after="0"/>
        <w:ind w:start="709" w:hanging="0"/>
        <w:rPr>
          <w:rFonts w:ascii="Bitstream Vera Sans Mono" w:hAnsi="Bitstream Vera Sans Mono"/>
          <w:ins w:id="493" w:author="Autor descoñecido" w:date="2021-01-04T19:32:00Z"/>
          <w:sz w:val="16"/>
          <w:szCs w:val="16"/>
        </w:rPr>
      </w:pPr>
      <w:ins w:id="491" w:author="Autor descoñecido" w:date="2021-01-04T19:32:00Z">
        <w:r>
          <w:rPr>
            <w:rFonts w:ascii="Bitstream Vera Sans Mono" w:hAnsi="Bitstream Vera Sans Mono"/>
            <w:sz w:val="16"/>
            <w:szCs w:val="16"/>
          </w:rPr>
          <w:t xml:space="preserve">  </w:t>
        </w:r>
      </w:ins>
      <w:ins w:id="492" w:author="Autor descoñecido" w:date="2021-01-04T19:32:00Z">
        <w:r>
          <w:rPr>
            <w:rFonts w:ascii="Bitstream Vera Sans Mono" w:hAnsi="Bitstream Vera Sans Mono"/>
            <w:sz w:val="16"/>
            <w:szCs w:val="16"/>
          </w:rPr>
          <w:t>select(Sex,</w:t>
        </w:r>
      </w:ins>
    </w:p>
    <w:p>
      <w:pPr>
        <w:pStyle w:val="Corpo"/>
        <w:spacing w:before="0" w:after="0"/>
        <w:ind w:start="709" w:hanging="0"/>
        <w:rPr>
          <w:rFonts w:ascii="Bitstream Vera Sans Mono" w:hAnsi="Bitstream Vera Sans Mono"/>
          <w:ins w:id="496" w:author="Autor descoñecido" w:date="2021-01-04T19:32:00Z"/>
          <w:sz w:val="16"/>
          <w:szCs w:val="16"/>
        </w:rPr>
      </w:pPr>
      <w:ins w:id="494" w:author="Autor descoñecido" w:date="2021-01-04T19:32:00Z">
        <w:r>
          <w:rPr>
            <w:rFonts w:ascii="Bitstream Vera Sans Mono" w:hAnsi="Bitstream Vera Sans Mono"/>
            <w:sz w:val="16"/>
            <w:szCs w:val="16"/>
          </w:rPr>
          <w:t xml:space="preserve">         </w:t>
        </w:r>
      </w:ins>
      <w:ins w:id="495" w:author="Autor descoñecido" w:date="2021-01-04T19:32:00Z">
        <w:r>
          <w:rPr>
            <w:rFonts w:ascii="Bitstream Vera Sans Mono" w:hAnsi="Bitstream Vera Sans Mono"/>
            <w:sz w:val="16"/>
            <w:szCs w:val="16"/>
          </w:rPr>
          <w:t>Embarked,</w:t>
        </w:r>
      </w:ins>
    </w:p>
    <w:p>
      <w:pPr>
        <w:pStyle w:val="Corpo"/>
        <w:spacing w:before="0" w:after="0"/>
        <w:ind w:start="709" w:hanging="0"/>
        <w:rPr>
          <w:rFonts w:ascii="Bitstream Vera Sans Mono" w:hAnsi="Bitstream Vera Sans Mono"/>
          <w:ins w:id="499" w:author="Autor descoñecido" w:date="2021-01-04T19:32:00Z"/>
          <w:sz w:val="16"/>
          <w:szCs w:val="16"/>
        </w:rPr>
      </w:pPr>
      <w:ins w:id="497" w:author="Autor descoñecido" w:date="2021-01-04T19:32:00Z">
        <w:r>
          <w:rPr>
            <w:rFonts w:ascii="Bitstream Vera Sans Mono" w:hAnsi="Bitstream Vera Sans Mono"/>
            <w:sz w:val="16"/>
            <w:szCs w:val="16"/>
          </w:rPr>
          <w:t xml:space="preserve">         </w:t>
        </w:r>
      </w:ins>
      <w:ins w:id="498" w:author="Autor descoñecido" w:date="2021-01-04T19:32:00Z">
        <w:r>
          <w:rPr>
            <w:rFonts w:ascii="Bitstream Vera Sans Mono" w:hAnsi="Bitstream Vera Sans Mono"/>
            <w:sz w:val="16"/>
            <w:szCs w:val="16"/>
          </w:rPr>
          <w:t>Age,</w:t>
        </w:r>
      </w:ins>
    </w:p>
    <w:p>
      <w:pPr>
        <w:pStyle w:val="Corpo"/>
        <w:spacing w:before="0" w:after="0"/>
        <w:ind w:start="709" w:hanging="0"/>
        <w:rPr>
          <w:rFonts w:ascii="Bitstream Vera Sans Mono" w:hAnsi="Bitstream Vera Sans Mono"/>
          <w:ins w:id="502" w:author="Autor descoñecido" w:date="2021-01-04T19:32:00Z"/>
          <w:sz w:val="16"/>
          <w:szCs w:val="16"/>
        </w:rPr>
      </w:pPr>
      <w:ins w:id="500" w:author="Autor descoñecido" w:date="2021-01-04T19:32:00Z">
        <w:r>
          <w:rPr>
            <w:rFonts w:ascii="Bitstream Vera Sans Mono" w:hAnsi="Bitstream Vera Sans Mono"/>
            <w:sz w:val="16"/>
            <w:szCs w:val="16"/>
          </w:rPr>
          <w:t xml:space="preserve">         </w:t>
        </w:r>
      </w:ins>
      <w:ins w:id="501" w:author="Autor descoñecido" w:date="2021-01-04T19:32:00Z">
        <w:r>
          <w:rPr>
            <w:rFonts w:ascii="Bitstream Vera Sans Mono" w:hAnsi="Bitstream Vera Sans Mono"/>
            <w:sz w:val="16"/>
            <w:szCs w:val="16"/>
          </w:rPr>
          <w:t>FamilySize,</w:t>
        </w:r>
      </w:ins>
    </w:p>
    <w:p>
      <w:pPr>
        <w:pStyle w:val="Corpo"/>
        <w:spacing w:before="0" w:after="0"/>
        <w:ind w:start="709" w:hanging="0"/>
        <w:rPr>
          <w:rFonts w:ascii="Bitstream Vera Sans Mono" w:hAnsi="Bitstream Vera Sans Mono"/>
          <w:ins w:id="505" w:author="Autor descoñecido" w:date="2021-01-05T17:23:12Z"/>
          <w:sz w:val="16"/>
          <w:szCs w:val="16"/>
        </w:rPr>
      </w:pPr>
      <w:ins w:id="503" w:author="Autor descoñecido" w:date="2021-01-04T19:32:00Z">
        <w:r>
          <w:rPr>
            <w:rFonts w:ascii="Bitstream Vera Sans Mono" w:hAnsi="Bitstream Vera Sans Mono"/>
            <w:sz w:val="16"/>
            <w:szCs w:val="16"/>
          </w:rPr>
          <w:t xml:space="preserve">         </w:t>
        </w:r>
      </w:ins>
      <w:ins w:id="504" w:author="Autor descoñecido" w:date="2021-01-04T19:32:00Z">
        <w:r>
          <w:rPr>
            <w:rFonts w:ascii="Bitstream Vera Sans Mono" w:hAnsi="Bitstream Vera Sans Mono"/>
            <w:sz w:val="16"/>
            <w:szCs w:val="16"/>
          </w:rPr>
          <w:t>Survived)</w:t>
        </w:r>
      </w:ins>
    </w:p>
    <w:p>
      <w:pPr>
        <w:pStyle w:val="Corpo"/>
        <w:spacing w:before="0" w:after="0"/>
        <w:ind w:start="709" w:hanging="0"/>
        <w:rPr>
          <w:rFonts w:ascii="Bitstream Vera Sans Mono" w:hAnsi="Bitstream Vera Sans Mono"/>
          <w:sz w:val="16"/>
          <w:szCs w:val="16"/>
        </w:rPr>
      </w:pPr>
      <w:r>
        <w:rPr>
          <w:rFonts w:ascii="Bitstream Vera Sans Mono" w:hAnsi="Bitstream Vera Sans Mono"/>
          <w:sz w:val="16"/>
          <w:szCs w:val="16"/>
        </w:rPr>
      </w:r>
    </w:p>
    <w:p>
      <w:pPr>
        <w:pStyle w:val="Corpo"/>
        <w:numPr>
          <w:ilvl w:val="2"/>
          <w:numId w:val="4"/>
        </w:numPr>
        <w:rPr>
          <w:del w:id="507" w:author="Mishel Valenzuela Sangoquiza" w:date="2021-01-05T09:26:00Z"/>
        </w:rPr>
      </w:pPr>
      <w:del w:id="506" w:author="Mishel Valenzuela Sangoquiza" w:date="2021-01-05T09:26:00Z">
        <w:r>
          <w:rPr/>
        </w:r>
      </w:del>
    </w:p>
    <w:p>
      <w:pPr>
        <w:pStyle w:val="Corpo"/>
        <w:numPr>
          <w:ilvl w:val="2"/>
          <w:numId w:val="4"/>
        </w:numPr>
        <w:rPr/>
      </w:pPr>
      <w:ins w:id="508" w:author="Autor descoñecido" w:date="2021-01-05T17:02:42Z">
        <w:r>
          <w:rPr/>
          <w:t>Los datos li</w:t>
        </w:r>
      </w:ins>
      <w:ins w:id="509" w:author="Autor descoñecido" w:date="2021-01-05T17:03:00Z">
        <w:r>
          <w:rPr/>
          <w:t xml:space="preserve">mpios se </w:t>
        </w:r>
      </w:ins>
      <w:ins w:id="510" w:author="Autor descoñecido" w:date="2021-01-05T17:03:00Z">
        <w:r>
          <w:rPr>
            <w:rFonts w:eastAsia="Noto Serif CJK SC" w:cs="Lohit Devanagari"/>
            <w:color w:val="auto"/>
            <w:kern w:val="2"/>
            <w:sz w:val="24"/>
            <w:szCs w:val="24"/>
            <w:lang w:val="es-ES" w:eastAsia="zh-CN" w:bidi="hi-IN"/>
          </w:rPr>
          <w:t>guardan</w:t>
        </w:r>
      </w:ins>
      <w:ins w:id="511" w:author="Autor descoñecido" w:date="2021-01-05T17:03:00Z">
        <w:r>
          <w:rPr/>
          <w:t xml:space="preserve"> en el fichero </w:t>
        </w:r>
      </w:ins>
      <w:hyperlink r:id="rId13">
        <w:ins w:id="512" w:author="Autor descoñecido" w:date="2021-01-05T17:03:00Z">
          <w:r>
            <w:rPr>
              <w:rStyle w:val="Ligazndainternet"/>
            </w:rPr>
            <w:t>titanic-cleaning.csv</w:t>
          </w:r>
        </w:ins>
      </w:hyperlink>
      <w:ins w:id="513" w:author="Autor descoñecido" w:date="2021-01-05T17:03:00Z">
        <w:r>
          <w:rPr/>
          <w:t xml:space="preserve"> en la carperta data del respositorio github de la prácti</w:t>
        </w:r>
      </w:ins>
      <w:ins w:id="514" w:author="Autor descoñecido" w:date="2021-01-05T17:04:00Z">
        <w:r>
          <w:rPr/>
          <w:t>ca.</w:t>
        </w:r>
      </w:ins>
    </w:p>
    <w:p>
      <w:pPr>
        <w:pStyle w:val="Ttulo3"/>
        <w:numPr>
          <w:ilvl w:val="0"/>
          <w:numId w:val="0"/>
        </w:numPr>
        <w:ind w:start="0" w:hanging="0"/>
        <w:pPrChange w:id="0" w:author="Mishel Valenzuela Sangoquiza" w:date="2021-01-05T09:26:00Z">
          <w:pPr>
            <w:pStyle w:val="Heading3"/>
            <w:numPr>
              <w:ilvl w:val="0"/>
              <w:numId w:val="6"/>
            </w:numPr>
          </w:pPr>
        </w:pPrChange>
        <w:rPr/>
      </w:pPr>
      <w:bookmarkStart w:id="8" w:name="__RefHeading___Toc2723_2179713084"/>
      <w:bookmarkEnd w:id="8"/>
      <w:r>
        <w:rPr/>
        <w:t>4.2. Comprobación de la normalidad y homogeneidad de la varianza.</w:t>
      </w:r>
    </w:p>
    <w:p>
      <w:pPr>
        <w:pStyle w:val="Corpo"/>
        <w:jc w:val="both"/>
        <w:pPrChange w:id="0" w:author="Mishel Valenzuela Sangoquiza" w:date="2021-01-05T09:26:00Z">
          <w:pPr>
            <w:pStyle w:val="Textbody"/>
          </w:pPr>
        </w:pPrChange>
        <w:rPr/>
      </w:pPr>
      <w:r>
        <w:rPr/>
        <w:t xml:space="preserve">Vamos a ver ahora </w:t>
      </w:r>
      <w:del w:id="515" w:author="Mishel Valenzuela Sangoquiza" w:date="2021-01-05T09:26:00Z">
        <w:r>
          <w:rPr/>
          <w:delText>vrios</w:delText>
        </w:r>
      </w:del>
      <w:ins w:id="516" w:author="Mishel Valenzuela Sangoquiza" w:date="2021-01-05T09:26:00Z">
        <w:r>
          <w:rPr/>
          <w:t>varios</w:t>
        </w:r>
      </w:ins>
      <w:ins w:id="517" w:author="Autor descoñecido" w:date="2021-01-05T12:28:00Z">
        <w:r>
          <w:rPr/>
          <w:t xml:space="preserve"> métodos basados en el análisis estadístico de los datos, para comprobar la normalidad y la homocedasticidad.</w:t>
        </w:r>
      </w:ins>
    </w:p>
    <w:p>
      <w:pPr>
        <w:pStyle w:val="Corpo"/>
        <w:jc w:val="both"/>
        <w:pPrChange w:id="0" w:author="Mishel Valenzuela Sangoquiza" w:date="2021-01-05T09:30:00Z">
          <w:pPr>
            <w:pStyle w:val="Textbody"/>
          </w:pPr>
        </w:pPrChange>
        <w:rPr/>
      </w:pPr>
      <w:ins w:id="518" w:author="Autor descoñecido" w:date="2021-01-04T19:08:00Z">
        <w:r>
          <w:rPr/>
          <w:t>Para la comprobación de la normalidad, se utilizará la prueba de normalidad de Anderson- Darli</w:t>
        </w:r>
      </w:ins>
      <w:ins w:id="519" w:author="Autor descoñecido" w:date="2021-01-04T19:08:00Z">
        <w:r>
          <w:rPr/>
          <w:t>ng. Se comprueba que para que cada prueba se obtiene un p-valor superior al nivel de significación establecido de 0</w:t>
        </w:r>
      </w:ins>
      <w:ins w:id="520" w:author="Mishel Valenzuela Sangoquiza" w:date="2021-01-05T09:26:00Z">
        <w:r>
          <w:rPr/>
          <w:t>.</w:t>
        </w:r>
      </w:ins>
      <w:del w:id="521" w:author="Mishel Valenzuela Sangoquiza" w:date="2021-01-05T09:26:00Z">
        <w:r>
          <w:rPr/>
          <w:delText xml:space="preserve">, </w:delText>
        </w:r>
      </w:del>
      <w:ins w:id="522" w:author="Autor descoñecido" w:date="2021-01-04T19:08:00Z">
        <w:r>
          <w:rPr/>
          <w:t>05.  Si esto se cumple, entonces se considera que variable en cuestión sigue una distribución normal.</w:t>
        </w:r>
      </w:ins>
    </w:p>
    <w:p>
      <w:pPr>
        <w:pStyle w:val="Corpo"/>
        <w:rPr/>
      </w:pPr>
      <w:ins w:id="523" w:author="Autor descoñecido" w:date="2021-01-04T19:10:00Z">
        <w:r>
          <w:rPr/>
          <w:t>Utilizamos el siguiente script que recorre los 5 campos que tenemos y realiza el test para aquellos campos que sean de tipo numeric o integer, ya que para los otros campos no tiene sentido realizar este tipo de análisis.</w:t>
        </w:r>
      </w:ins>
    </w:p>
    <w:p>
      <w:pPr>
        <w:pStyle w:val="Corpo"/>
        <w:spacing w:before="0" w:after="0"/>
        <w:ind w:start="709" w:hanging="0"/>
        <w:rPr>
          <w:rFonts w:ascii="Bitstream Vera Sans Mono" w:hAnsi="Bitstream Vera Sans Mono"/>
          <w:ins w:id="526" w:author="Autor descoñecido" w:date="2021-01-04T19:10:00Z"/>
          <w:sz w:val="16"/>
          <w:szCs w:val="16"/>
        </w:rPr>
      </w:pPr>
      <w:ins w:id="525" w:author="Autor descoñecido" w:date="2021-01-04T19:10:00Z">
        <w:r>
          <w:rPr>
            <w:rFonts w:ascii="Bitstream Vera Sans Mono" w:hAnsi="Bitstream Vera Sans Mono"/>
            <w:sz w:val="16"/>
            <w:szCs w:val="16"/>
          </w:rPr>
          <w:t>alpha = 0.05</w:t>
        </w:r>
      </w:ins>
    </w:p>
    <w:p>
      <w:pPr>
        <w:pStyle w:val="Corpo"/>
        <w:spacing w:before="0" w:after="0"/>
        <w:ind w:start="709" w:hanging="0"/>
        <w:rPr>
          <w:rFonts w:ascii="Bitstream Vera Sans Mono" w:hAnsi="Bitstream Vera Sans Mono"/>
          <w:ins w:id="528" w:author="Autor descoñecido" w:date="2021-01-04T19:10:00Z"/>
          <w:sz w:val="16"/>
          <w:szCs w:val="16"/>
        </w:rPr>
      </w:pPr>
      <w:ins w:id="527" w:author="Autor descoñecido" w:date="2021-01-04T19:10:00Z">
        <w:r>
          <w:rPr>
            <w:rFonts w:ascii="Bitstream Vera Sans Mono" w:hAnsi="Bitstream Vera Sans Mono"/>
            <w:sz w:val="16"/>
            <w:szCs w:val="16"/>
          </w:rPr>
          <w:t>col.names = colnames(titanic_analisis)</w:t>
        </w:r>
      </w:ins>
    </w:p>
    <w:p>
      <w:pPr>
        <w:pStyle w:val="Corpo"/>
        <w:spacing w:before="0" w:after="0"/>
        <w:ind w:start="709" w:hanging="0"/>
        <w:rPr>
          <w:rFonts w:ascii="Bitstream Vera Sans Mono" w:hAnsi="Bitstream Vera Sans Mono"/>
          <w:ins w:id="530" w:author="Autor descoñecido" w:date="2021-01-04T19:10:00Z"/>
          <w:sz w:val="16"/>
          <w:szCs w:val="16"/>
        </w:rPr>
      </w:pPr>
      <w:ins w:id="529" w:author="Autor descoñecido" w:date="2021-01-04T19:10:00Z">
        <w:r>
          <w:rPr>
            <w:rFonts w:ascii="Bitstream Vera Sans Mono" w:hAnsi="Bitstream Vera Sans Mono"/>
            <w:sz w:val="16"/>
            <w:szCs w:val="16"/>
          </w:rPr>
          <w:t>for (i in 1:ncol(titanic_analisis)) {</w:t>
        </w:r>
      </w:ins>
    </w:p>
    <w:p>
      <w:pPr>
        <w:pStyle w:val="Corpo"/>
        <w:spacing w:before="0" w:after="0"/>
        <w:ind w:start="709" w:hanging="0"/>
        <w:rPr>
          <w:rFonts w:ascii="Bitstream Vera Sans Mono" w:hAnsi="Bitstream Vera Sans Mono"/>
          <w:ins w:id="533" w:author="Autor descoñecido" w:date="2021-01-04T19:10:00Z"/>
          <w:sz w:val="16"/>
          <w:szCs w:val="16"/>
        </w:rPr>
      </w:pPr>
      <w:ins w:id="531" w:author="Autor descoñecido" w:date="2021-01-04T19:10:00Z">
        <w:r>
          <w:rPr>
            <w:rFonts w:ascii="Bitstream Vera Sans Mono" w:hAnsi="Bitstream Vera Sans Mono"/>
            <w:sz w:val="16"/>
            <w:szCs w:val="16"/>
          </w:rPr>
          <w:t xml:space="preserve">  </w:t>
        </w:r>
      </w:ins>
      <w:ins w:id="532" w:author="Autor descoñecido" w:date="2021-01-04T19:10:00Z">
        <w:r>
          <w:rPr>
            <w:rFonts w:ascii="Bitstream Vera Sans Mono" w:hAnsi="Bitstream Vera Sans Mono"/>
            <w:sz w:val="16"/>
            <w:szCs w:val="16"/>
          </w:rPr>
          <w:t>if (i == 1) cat("Variables que no siguen una distribución normal:\n")</w:t>
        </w:r>
      </w:ins>
    </w:p>
    <w:p>
      <w:pPr>
        <w:pStyle w:val="Corpo"/>
        <w:spacing w:before="0" w:after="0"/>
        <w:ind w:start="709" w:hanging="0"/>
        <w:rPr>
          <w:rFonts w:ascii="Bitstream Vera Sans Mono" w:hAnsi="Bitstream Vera Sans Mono"/>
          <w:ins w:id="536" w:author="Autor descoñecido" w:date="2021-01-04T19:10:00Z"/>
          <w:sz w:val="16"/>
          <w:szCs w:val="16"/>
        </w:rPr>
      </w:pPr>
      <w:ins w:id="534" w:author="Autor descoñecido" w:date="2021-01-04T19:10:00Z">
        <w:r>
          <w:rPr>
            <w:rFonts w:ascii="Bitstream Vera Sans Mono" w:hAnsi="Bitstream Vera Sans Mono"/>
            <w:sz w:val="16"/>
            <w:szCs w:val="16"/>
          </w:rPr>
          <w:t xml:space="preserve">  </w:t>
        </w:r>
      </w:ins>
      <w:ins w:id="535" w:author="Autor descoñecido" w:date="2021-01-04T19:10:00Z">
        <w:r>
          <w:rPr>
            <w:rFonts w:ascii="Bitstream Vera Sans Mono" w:hAnsi="Bitstream Vera Sans Mono"/>
            <w:sz w:val="16"/>
            <w:szCs w:val="16"/>
          </w:rPr>
          <w:t>if (is.integer(titanic_analisis[,i]) | is.numeric(titanic_analisis[,i])) {</w:t>
        </w:r>
      </w:ins>
    </w:p>
    <w:p>
      <w:pPr>
        <w:pStyle w:val="Corpo"/>
        <w:spacing w:before="0" w:after="0"/>
        <w:ind w:start="709" w:hanging="0"/>
        <w:rPr>
          <w:rFonts w:ascii="Bitstream Vera Sans Mono" w:hAnsi="Bitstream Vera Sans Mono"/>
          <w:ins w:id="539" w:author="Autor descoñecido" w:date="2021-01-04T19:10:00Z"/>
          <w:sz w:val="16"/>
          <w:szCs w:val="16"/>
        </w:rPr>
      </w:pPr>
      <w:ins w:id="537" w:author="Autor descoñecido" w:date="2021-01-04T19:10:00Z">
        <w:r>
          <w:rPr>
            <w:rFonts w:ascii="Bitstream Vera Sans Mono" w:hAnsi="Bitstream Vera Sans Mono"/>
            <w:sz w:val="16"/>
            <w:szCs w:val="16"/>
          </w:rPr>
          <w:t xml:space="preserve">    </w:t>
        </w:r>
      </w:ins>
      <w:ins w:id="538" w:author="Autor descoñecido" w:date="2021-01-04T19:10:00Z">
        <w:r>
          <w:rPr>
            <w:rFonts w:ascii="Bitstream Vera Sans Mono" w:hAnsi="Bitstream Vera Sans Mono"/>
            <w:sz w:val="16"/>
            <w:szCs w:val="16"/>
          </w:rPr>
          <w:t>p_val = ad.test(titanic_analisis[,i])$p.value</w:t>
        </w:r>
      </w:ins>
    </w:p>
    <w:p>
      <w:pPr>
        <w:pStyle w:val="Corpo"/>
        <w:spacing w:before="0" w:after="0"/>
        <w:ind w:start="709" w:hanging="0"/>
        <w:rPr>
          <w:rFonts w:ascii="Bitstream Vera Sans Mono" w:hAnsi="Bitstream Vera Sans Mono"/>
          <w:ins w:id="542" w:author="Autor descoñecido" w:date="2021-01-04T19:10:00Z"/>
          <w:sz w:val="16"/>
          <w:szCs w:val="16"/>
        </w:rPr>
      </w:pPr>
      <w:ins w:id="540" w:author="Autor descoñecido" w:date="2021-01-04T19:10:00Z">
        <w:r>
          <w:rPr>
            <w:rFonts w:ascii="Bitstream Vera Sans Mono" w:hAnsi="Bitstream Vera Sans Mono"/>
            <w:sz w:val="16"/>
            <w:szCs w:val="16"/>
          </w:rPr>
          <w:t xml:space="preserve">    </w:t>
        </w:r>
      </w:ins>
      <w:ins w:id="541" w:author="Autor descoñecido" w:date="2021-01-04T19:10:00Z">
        <w:r>
          <w:rPr>
            <w:rFonts w:ascii="Bitstream Vera Sans Mono" w:hAnsi="Bitstream Vera Sans Mono"/>
            <w:sz w:val="16"/>
            <w:szCs w:val="16"/>
          </w:rPr>
          <w:t>if (p_val &lt; alpha) {</w:t>
        </w:r>
      </w:ins>
    </w:p>
    <w:p>
      <w:pPr>
        <w:pStyle w:val="Corpo"/>
        <w:spacing w:before="0" w:after="0"/>
        <w:ind w:start="709" w:hanging="0"/>
        <w:rPr>
          <w:rFonts w:ascii="Bitstream Vera Sans Mono" w:hAnsi="Bitstream Vera Sans Mono"/>
          <w:ins w:id="545" w:author="Autor descoñecido" w:date="2021-01-04T19:10:00Z"/>
          <w:sz w:val="16"/>
          <w:szCs w:val="16"/>
        </w:rPr>
      </w:pPr>
      <w:ins w:id="543" w:author="Autor descoñecido" w:date="2021-01-04T19:10:00Z">
        <w:r>
          <w:rPr>
            <w:rFonts w:ascii="Bitstream Vera Sans Mono" w:hAnsi="Bitstream Vera Sans Mono"/>
            <w:sz w:val="16"/>
            <w:szCs w:val="16"/>
          </w:rPr>
          <w:t xml:space="preserve">      </w:t>
        </w:r>
      </w:ins>
      <w:ins w:id="544" w:author="Autor descoñecido" w:date="2021-01-04T19:10:00Z">
        <w:r>
          <w:rPr>
            <w:rFonts w:ascii="Bitstream Vera Sans Mono" w:hAnsi="Bitstream Vera Sans Mono"/>
            <w:sz w:val="16"/>
            <w:szCs w:val="16"/>
          </w:rPr>
          <w:t>cat(col.names[i])</w:t>
        </w:r>
      </w:ins>
    </w:p>
    <w:p>
      <w:pPr>
        <w:pStyle w:val="Corpo"/>
        <w:spacing w:before="0" w:after="0"/>
        <w:ind w:start="709" w:hanging="0"/>
        <w:rPr>
          <w:rFonts w:ascii="Bitstream Vera Sans Mono" w:hAnsi="Bitstream Vera Sans Mono"/>
          <w:ins w:id="548" w:author="Autor descoñecido" w:date="2021-01-04T19:10:00Z"/>
          <w:sz w:val="16"/>
          <w:szCs w:val="16"/>
        </w:rPr>
      </w:pPr>
      <w:ins w:id="546" w:author="Autor descoñecido" w:date="2021-01-04T19:10:00Z">
        <w:r>
          <w:rPr>
            <w:rFonts w:ascii="Bitstream Vera Sans Mono" w:hAnsi="Bitstream Vera Sans Mono"/>
            <w:sz w:val="16"/>
            <w:szCs w:val="16"/>
          </w:rPr>
          <w:t xml:space="preserve">      </w:t>
        </w:r>
      </w:ins>
      <w:ins w:id="547" w:author="Autor descoñecido" w:date="2021-01-04T19:10:00Z">
        <w:r>
          <w:rPr>
            <w:rFonts w:ascii="Bitstream Vera Sans Mono" w:hAnsi="Bitstream Vera Sans Mono"/>
            <w:sz w:val="16"/>
            <w:szCs w:val="16"/>
          </w:rPr>
          <w:t># Formato de salida</w:t>
        </w:r>
      </w:ins>
    </w:p>
    <w:p>
      <w:pPr>
        <w:pStyle w:val="Corpo"/>
        <w:spacing w:before="0" w:after="0"/>
        <w:ind w:start="709" w:hanging="0"/>
        <w:rPr>
          <w:rFonts w:ascii="Bitstream Vera Sans Mono" w:hAnsi="Bitstream Vera Sans Mono"/>
          <w:ins w:id="551" w:author="Autor descoñecido" w:date="2021-01-04T19:10:00Z"/>
          <w:sz w:val="16"/>
          <w:szCs w:val="16"/>
        </w:rPr>
      </w:pPr>
      <w:ins w:id="549" w:author="Autor descoñecido" w:date="2021-01-04T19:10:00Z">
        <w:r>
          <w:rPr>
            <w:rFonts w:ascii="Bitstream Vera Sans Mono" w:hAnsi="Bitstream Vera Sans Mono"/>
            <w:sz w:val="16"/>
            <w:szCs w:val="16"/>
          </w:rPr>
          <w:t xml:space="preserve">      </w:t>
        </w:r>
      </w:ins>
      <w:ins w:id="550" w:author="Autor descoñecido" w:date="2021-01-04T19:10:00Z">
        <w:r>
          <w:rPr>
            <w:rFonts w:ascii="Bitstream Vera Sans Mono" w:hAnsi="Bitstream Vera Sans Mono"/>
            <w:sz w:val="16"/>
            <w:szCs w:val="16"/>
          </w:rPr>
          <w:t>if (i &lt; ncol(titanic_analisis) - 1) cat(", ")</w:t>
        </w:r>
      </w:ins>
    </w:p>
    <w:p>
      <w:pPr>
        <w:pStyle w:val="Corpo"/>
        <w:spacing w:before="0" w:after="0"/>
        <w:ind w:start="709" w:hanging="0"/>
        <w:rPr>
          <w:rFonts w:ascii="Bitstream Vera Sans Mono" w:hAnsi="Bitstream Vera Sans Mono"/>
          <w:ins w:id="554" w:author="Autor descoñecido" w:date="2021-01-04T19:10:00Z"/>
          <w:sz w:val="16"/>
          <w:szCs w:val="16"/>
        </w:rPr>
      </w:pPr>
      <w:ins w:id="552" w:author="Autor descoñecido" w:date="2021-01-04T19:10:00Z">
        <w:r>
          <w:rPr>
            <w:rFonts w:ascii="Bitstream Vera Sans Mono" w:hAnsi="Bitstream Vera Sans Mono"/>
            <w:sz w:val="16"/>
            <w:szCs w:val="16"/>
          </w:rPr>
          <w:t xml:space="preserve">      </w:t>
        </w:r>
      </w:ins>
      <w:ins w:id="553" w:author="Autor descoñecido" w:date="2021-01-04T19:10:00Z">
        <w:r>
          <w:rPr>
            <w:rFonts w:ascii="Bitstream Vera Sans Mono" w:hAnsi="Bitstream Vera Sans Mono"/>
            <w:sz w:val="16"/>
            <w:szCs w:val="16"/>
          </w:rPr>
          <w:t>if (i %% 3 == 0) cat("\n")</w:t>
        </w:r>
      </w:ins>
    </w:p>
    <w:p>
      <w:pPr>
        <w:pStyle w:val="Corpo"/>
        <w:spacing w:before="0" w:after="0"/>
        <w:ind w:start="709" w:hanging="0"/>
        <w:rPr>
          <w:rFonts w:ascii="Bitstream Vera Sans Mono" w:hAnsi="Bitstream Vera Sans Mono"/>
          <w:ins w:id="557" w:author="Autor descoñecido" w:date="2021-01-04T19:10:00Z"/>
          <w:sz w:val="16"/>
          <w:szCs w:val="16"/>
        </w:rPr>
      </w:pPr>
      <w:ins w:id="555" w:author="Autor descoñecido" w:date="2021-01-04T19:10:00Z">
        <w:r>
          <w:rPr>
            <w:rFonts w:ascii="Bitstream Vera Sans Mono" w:hAnsi="Bitstream Vera Sans Mono"/>
            <w:sz w:val="16"/>
            <w:szCs w:val="16"/>
          </w:rPr>
          <w:t xml:space="preserve">    </w:t>
        </w:r>
      </w:ins>
      <w:ins w:id="556"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60" w:author="Autor descoñecido" w:date="2021-01-04T19:10:00Z"/>
          <w:sz w:val="16"/>
          <w:szCs w:val="16"/>
        </w:rPr>
      </w:pPr>
      <w:ins w:id="558" w:author="Autor descoñecido" w:date="2021-01-04T19:10:00Z">
        <w:r>
          <w:rPr>
            <w:rFonts w:ascii="Bitstream Vera Sans Mono" w:hAnsi="Bitstream Vera Sans Mono"/>
            <w:sz w:val="16"/>
            <w:szCs w:val="16"/>
          </w:rPr>
          <w:t xml:space="preserve">  </w:t>
        </w:r>
      </w:ins>
      <w:ins w:id="559"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62" w:author="Autor descoñecido" w:date="2021-01-04T19:29:00Z"/>
          <w:sz w:val="16"/>
          <w:szCs w:val="16"/>
        </w:rPr>
      </w:pPr>
      <w:ins w:id="561" w:author="Autor descoñecido" w:date="2021-01-04T19:10:00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564" w:author="Autor descoñecido" w:date="2021-01-04T19:14:00Z"/>
          <w:sz w:val="16"/>
          <w:szCs w:val="16"/>
        </w:rPr>
      </w:pPr>
      <w:ins w:id="563" w:author="Autor descoñecido" w:date="2021-01-04T19:14:00Z">
        <w:r>
          <w:rPr>
            <w:rFonts w:ascii="Bitstream Vera Sans Mono" w:hAnsi="Bitstream Vera Sans Mono"/>
            <w:sz w:val="16"/>
            <w:szCs w:val="16"/>
          </w:rPr>
        </w:r>
      </w:ins>
    </w:p>
    <w:p>
      <w:pPr>
        <w:pStyle w:val="Corpo"/>
        <w:jc w:val="both"/>
        <w:rPr/>
      </w:pPr>
      <w:r>
        <w:rPr/>
        <w:t xml:space="preserve">El resultado es que </w:t>
      </w:r>
      <w:r>
        <w:rPr>
          <w:b/>
          <w:bCs/>
          <w:rPrChange w:id="0" w:author="Autor descoñecido" w:date="2021-01-05T19:33:58Z"/>
        </w:rPr>
        <w:t>ningun</w:t>
      </w:r>
      <w:del w:id="566" w:author="Autor descoñecido" w:date="2021-01-05T19:34:01Z">
        <w:r>
          <w:rPr>
            <w:b/>
            <w:bCs/>
          </w:rPr>
          <w:delText>a</w:delText>
        </w:r>
      </w:del>
      <w:ins w:id="567" w:author="Autor descoñecido" w:date="2021-01-05T19:34:02Z">
        <w:r>
          <w:rPr>
            <w:b/>
            <w:bCs/>
          </w:rPr>
          <w:t>o</w:t>
        </w:r>
      </w:ins>
      <w:r>
        <w:rPr/>
        <w:t xml:space="preserve"> de los dos campos para los que </w:t>
      </w:r>
      <w:ins w:id="568" w:author="Mishel Valenzuela Sangoquiza" w:date="2021-01-05T09:26:00Z">
        <w:r>
          <w:rPr/>
          <w:t xml:space="preserve">se </w:t>
        </w:r>
      </w:ins>
      <w:ins w:id="569" w:author="Autor descoñecido" w:date="2021-01-04T19:14:00Z">
        <w:r>
          <w:rPr/>
          <w:t>realiza el análisis,</w:t>
        </w:r>
      </w:ins>
      <w:del w:id="570" w:author="Mishel Valenzuela Sangoquiza" w:date="2021-01-05T09:26:00Z">
        <w:r>
          <w:rPr/>
          <w:delText xml:space="preserve"> </w:delText>
        </w:r>
      </w:del>
      <w:ins w:id="571" w:author="Autor descoñecido" w:date="2021-01-04T19:14:00Z">
        <w:r>
          <w:rPr/>
          <w:t xml:space="preserve"> “Age” y “Family Size</w:t>
        </w:r>
      </w:ins>
      <w:ins w:id="572" w:author="Autor descoñecido" w:date="2021-01-04T19:15:00Z">
        <w:r>
          <w:rPr/>
          <w:t xml:space="preserve">”, y </w:t>
        </w:r>
      </w:ins>
      <w:ins w:id="573" w:author="Autor descoñecido" w:date="2021-01-05T19:33:34Z">
        <w:r>
          <w:rPr/>
          <w:t>“Fare”</w:t>
        </w:r>
      </w:ins>
      <w:ins w:id="574" w:author="Autor descoñecido" w:date="2021-01-04T19:15:00Z">
        <w:r>
          <w:rPr/>
          <w:t xml:space="preserve"> sigue una distribución normal.</w:t>
        </w:r>
      </w:ins>
    </w:p>
    <w:p>
      <w:pPr>
        <w:pStyle w:val="Corpo"/>
        <w:jc w:val="both"/>
        <w:pPrChange w:id="0" w:author="Mishel Valenzuela Sangoquiza" w:date="2021-01-05T09:27:00Z">
          <w:pPr>
            <w:pStyle w:val="Textbody"/>
          </w:pPr>
        </w:pPrChange>
        <w:rPr/>
      </w:pPr>
      <w:r>
        <w:rPr/>
        <w:t xml:space="preserve">Para estudiar la homogeneidad de varianzas se utilizará el Test </w:t>
      </w:r>
      <w:ins w:id="575" w:author="Autor descoñecido" w:date="2021-01-04T19:15:00Z">
        <w:r>
          <w:rPr/>
          <w:t>Fligner-Killeen, ya que permite comparar las varianzas basándose en la mediana. Es también una alternativa cuando no se cumple la condición de normalidad en las muestras.</w:t>
        </w:r>
      </w:ins>
    </w:p>
    <w:p>
      <w:pPr>
        <w:pStyle w:val="Corpo"/>
        <w:rPr/>
      </w:pPr>
      <w:ins w:id="577" w:author="Autor descoñecido" w:date="2021-01-04T19:15:00Z">
        <w:r>
          <w:rPr/>
          <w:t xml:space="preserve">Empezamos con </w:t>
        </w:r>
      </w:ins>
      <w:ins w:id="578" w:author="Mishel Valenzuela Sangoquiza" w:date="2021-01-05T09:27:00Z">
        <w:r>
          <w:rPr/>
          <w:t>“</w:t>
        </w:r>
      </w:ins>
      <w:ins w:id="579" w:author="Autor descoñecido" w:date="2021-01-04T19:15:00Z">
        <w:r>
          <w:rPr/>
          <w:t>Age</w:t>
        </w:r>
      </w:ins>
      <w:ins w:id="580" w:author="Mishel Valenzuela Sangoquiza" w:date="2021-01-05T09:27:00Z">
        <w:r>
          <w:rPr/>
          <w:t>”</w:t>
        </w:r>
      </w:ins>
      <w:ins w:id="581" w:author="Autor descoñecido" w:date="2021-01-04T19:15:00Z">
        <w:r>
          <w:rPr/>
          <w:t xml:space="preserve"> y </w:t>
        </w:r>
      </w:ins>
      <w:ins w:id="582" w:author="Mishel Valenzuela Sangoquiza" w:date="2021-01-05T09:27:00Z">
        <w:r>
          <w:rPr/>
          <w:t>“</w:t>
        </w:r>
      </w:ins>
      <w:ins w:id="583" w:author="Autor descoñecido" w:date="2021-01-04T19:15:00Z">
        <w:r>
          <w:rPr/>
          <w:t>Survived</w:t>
        </w:r>
      </w:ins>
      <w:ins w:id="584" w:author="Mishel Valenzuela Sangoquiza" w:date="2021-01-05T09:27:00Z">
        <w:r>
          <w:rPr/>
          <w:t>”</w:t>
        </w:r>
      </w:ins>
    </w:p>
    <w:p>
      <w:pPr>
        <w:pStyle w:val="Corpo"/>
        <w:ind w:start="709" w:hanging="0"/>
        <w:rPr>
          <w:rFonts w:ascii="Bitstream Vera Sans Mono" w:hAnsi="Bitstream Vera Sans Mono"/>
          <w:ins w:id="586" w:author="Autor descoñecido" w:date="2021-01-04T19:15:00Z"/>
          <w:sz w:val="16"/>
          <w:szCs w:val="16"/>
        </w:rPr>
      </w:pPr>
      <w:ins w:id="585" w:author="Autor descoñecido" w:date="2021-01-04T19:15:00Z">
        <w:r>
          <w:rPr>
            <w:rFonts w:ascii="Bitstream Vera Sans Mono" w:hAnsi="Bitstream Vera Sans Mono"/>
            <w:sz w:val="16"/>
            <w:szCs w:val="16"/>
          </w:rPr>
          <w:t>fligner.test(Age ~ Survived, data = titanic_analisis)</w:t>
        </w:r>
      </w:ins>
    </w:p>
    <w:p>
      <w:pPr>
        <w:pStyle w:val="Corpo"/>
        <w:rPr/>
      </w:pPr>
      <w:ins w:id="587" w:author="Autor descoñecido" w:date="2021-01-04T19:15:00Z">
        <w:r>
          <w:rPr/>
          <w:t>Cuyo resultado es</w:t>
        </w:r>
      </w:ins>
    </w:p>
    <w:p>
      <w:pPr>
        <w:pStyle w:val="Corpo"/>
        <w:spacing w:before="0" w:after="0"/>
        <w:ind w:start="709" w:hanging="0"/>
        <w:rPr>
          <w:rFonts w:ascii="Bitstream Vera Sans Mono" w:hAnsi="Bitstream Vera Sans Mono"/>
          <w:ins w:id="590" w:author="Autor descoñecido" w:date="2021-01-04T19:15:00Z"/>
          <w:sz w:val="16"/>
          <w:szCs w:val="16"/>
        </w:rPr>
      </w:pPr>
      <w:ins w:id="589" w:author="Autor descoñecido" w:date="2021-01-04T19:15:00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592" w:author="Autor descoñecido" w:date="2021-01-04T19:15:00Z"/>
          <w:sz w:val="16"/>
          <w:szCs w:val="16"/>
        </w:rPr>
      </w:pPr>
      <w:ins w:id="591" w:author="Autor descoñecido" w:date="2021-01-04T19:15:00Z">
        <w:r>
          <w:rPr>
            <w:rFonts w:ascii="Bitstream Vera Sans Mono" w:hAnsi="Bitstream Vera Sans Mono"/>
            <w:sz w:val="16"/>
            <w:szCs w:val="16"/>
          </w:rPr>
          <w:t># data:  Age by Survived</w:t>
        </w:r>
      </w:ins>
    </w:p>
    <w:p>
      <w:pPr>
        <w:pStyle w:val="Corpo"/>
        <w:spacing w:before="0" w:after="0"/>
        <w:ind w:start="709" w:hanging="0"/>
        <w:rPr/>
      </w:pPr>
      <w:ins w:id="593" w:author="Autor descoñecido" w:date="2021-01-04T19:15:00Z">
        <w:r>
          <w:rPr>
            <w:rFonts w:ascii="Bitstream Vera Sans Mono" w:hAnsi="Bitstream Vera Sans Mono"/>
            <w:sz w:val="16"/>
            <w:szCs w:val="16"/>
          </w:rPr>
          <w:t># Fligner-Killeen:med chi-squared = 5.4693, df = 1, p-value = 0.01935</w:t>
        </w:r>
      </w:ins>
    </w:p>
    <w:p>
      <w:pPr>
        <w:pStyle w:val="Corpo"/>
        <w:spacing w:before="0" w:after="0"/>
        <w:ind w:start="709" w:hanging="0"/>
        <w:rPr/>
      </w:pPr>
      <w:ins w:id="595" w:author="Autor descoñecido" w:date="2021-01-04T19:15:00Z">
        <w:r>
          <w:rPr/>
        </w:r>
      </w:ins>
    </w:p>
    <w:p>
      <w:pPr>
        <w:pStyle w:val="Corpo"/>
        <w:jc w:val="both"/>
        <w:pPrChange w:id="0" w:author="Mishel Valenzuela Sangoquiza" w:date="2021-01-05T09:27:00Z">
          <w:pPr>
            <w:pStyle w:val="Textbody"/>
          </w:pPr>
        </w:pPrChange>
        <w:rPr/>
      </w:pPr>
      <w:r>
        <w:rPr/>
        <w:t xml:space="preserve">Como </w:t>
      </w:r>
      <w:ins w:id="597" w:author="Autor descoñecido" w:date="2021-01-04T19:15:00Z">
        <w:r>
          <w:rPr/>
          <w:t>se obtiene un p-valor inferior a 0.05, se rechaza la hipótesis de que las varianzas de ambas muestras son homogéneas.</w:t>
        </w:r>
      </w:ins>
    </w:p>
    <w:p>
      <w:pPr>
        <w:pStyle w:val="Corpo"/>
        <w:rPr/>
      </w:pPr>
      <w:ins w:id="599" w:author="Autor descoñecido" w:date="2021-01-04T19:15:00Z">
        <w:r>
          <w:rPr/>
          <w:t xml:space="preserve">Hacemos lo mismo para </w:t>
        </w:r>
      </w:ins>
      <w:ins w:id="600" w:author="Mishel Valenzuela Sangoquiza" w:date="2021-01-05T09:27:00Z">
        <w:r>
          <w:rPr/>
          <w:t>“</w:t>
        </w:r>
      </w:ins>
      <w:ins w:id="601" w:author="Autor descoñecido" w:date="2021-01-04T19:15:00Z">
        <w:r>
          <w:rPr/>
          <w:t>FamilySize</w:t>
        </w:r>
      </w:ins>
      <w:ins w:id="602" w:author="Mishel Valenzuela Sangoquiza" w:date="2021-01-05T09:27:00Z">
        <w:r>
          <w:rPr/>
          <w:t>”</w:t>
        </w:r>
      </w:ins>
      <w:ins w:id="603" w:author="Autor descoñecido" w:date="2021-01-04T19:15:00Z">
        <w:r>
          <w:rPr/>
          <w:t xml:space="preserve"> y </w:t>
        </w:r>
      </w:ins>
      <w:ins w:id="604" w:author="Mishel Valenzuela Sangoquiza" w:date="2021-01-05T09:27:00Z">
        <w:r>
          <w:rPr/>
          <w:t>“</w:t>
        </w:r>
      </w:ins>
      <w:ins w:id="605" w:author="Autor descoñecido" w:date="2021-01-04T19:15:00Z">
        <w:r>
          <w:rPr/>
          <w:t>Survived</w:t>
        </w:r>
      </w:ins>
      <w:ins w:id="606" w:author="Mishel Valenzuela Sangoquiza" w:date="2021-01-05T09:27:00Z">
        <w:r>
          <w:rPr/>
          <w:t>”</w:t>
        </w:r>
      </w:ins>
    </w:p>
    <w:p>
      <w:pPr>
        <w:pStyle w:val="Corpo"/>
        <w:spacing w:before="0" w:after="0"/>
        <w:ind w:start="709" w:hanging="0"/>
        <w:rPr>
          <w:rFonts w:ascii="Bitstream Vera Sans Mono" w:hAnsi="Bitstream Vera Sans Mono"/>
          <w:ins w:id="608" w:author="Autor descoñecido" w:date="2021-01-04T19:15:00Z"/>
          <w:sz w:val="16"/>
          <w:szCs w:val="16"/>
        </w:rPr>
      </w:pPr>
      <w:ins w:id="607" w:author="Autor descoñecido" w:date="2021-01-04T19:15:00Z">
        <w:r>
          <w:rPr>
            <w:rFonts w:ascii="Bitstream Vera Sans Mono" w:hAnsi="Bitstream Vera Sans Mono"/>
            <w:sz w:val="16"/>
            <w:szCs w:val="16"/>
          </w:rPr>
          <w:t>fligner.test(FamilySize ~ Survived, data = titanic_analisis)</w:t>
        </w:r>
      </w:ins>
    </w:p>
    <w:p>
      <w:pPr>
        <w:pStyle w:val="Corpo"/>
        <w:spacing w:before="0" w:after="0"/>
        <w:ind w:start="709" w:hanging="0"/>
        <w:rPr>
          <w:rFonts w:ascii="Bitstream Vera Sans Mono" w:hAnsi="Bitstream Vera Sans Mono"/>
          <w:ins w:id="610" w:author="Autor descoñecido" w:date="2021-01-04T19:15:00Z"/>
          <w:sz w:val="16"/>
          <w:szCs w:val="16"/>
        </w:rPr>
      </w:pPr>
      <w:ins w:id="609" w:author="Autor descoñecido" w:date="2021-01-04T19:15:00Z">
        <w:r>
          <w:rPr>
            <w:rFonts w:ascii="Bitstream Vera Sans Mono" w:hAnsi="Bitstream Vera Sans Mono"/>
            <w:sz w:val="16"/>
            <w:szCs w:val="16"/>
          </w:rPr>
          <w:t># Fligner-Killeen test of homogeneity of variances</w:t>
        </w:r>
      </w:ins>
    </w:p>
    <w:p>
      <w:pPr>
        <w:pStyle w:val="Corpo"/>
        <w:spacing w:before="0" w:after="0"/>
        <w:ind w:start="709" w:hanging="0"/>
        <w:rPr>
          <w:rFonts w:ascii="Bitstream Vera Sans Mono" w:hAnsi="Bitstream Vera Sans Mono"/>
          <w:ins w:id="612" w:author="Autor descoñecido" w:date="2021-01-04T19:15:00Z"/>
          <w:sz w:val="16"/>
          <w:szCs w:val="16"/>
        </w:rPr>
      </w:pPr>
      <w:ins w:id="611" w:author="Autor descoñecido" w:date="2021-01-04T19:15:00Z">
        <w:r>
          <w:rPr>
            <w:rFonts w:ascii="Bitstream Vera Sans Mono" w:hAnsi="Bitstream Vera Sans Mono"/>
            <w:sz w:val="16"/>
            <w:szCs w:val="16"/>
          </w:rPr>
          <w:t># data:  FamilySize by Survived</w:t>
        </w:r>
      </w:ins>
    </w:p>
    <w:p>
      <w:pPr>
        <w:pStyle w:val="Corpo"/>
        <w:spacing w:before="0" w:after="0"/>
        <w:ind w:start="709" w:hanging="0"/>
        <w:rPr>
          <w:rFonts w:ascii="Bitstream Vera Sans Mono" w:hAnsi="Bitstream Vera Sans Mono"/>
          <w:ins w:id="614" w:author="Autor descoñecido" w:date="2021-01-04T19:15:00Z"/>
          <w:sz w:val="16"/>
          <w:szCs w:val="16"/>
        </w:rPr>
      </w:pPr>
      <w:ins w:id="613" w:author="Autor descoñecido" w:date="2021-01-04T19:15:00Z">
        <w:r>
          <w:rPr>
            <w:rFonts w:ascii="Bitstream Vera Sans Mono" w:hAnsi="Bitstream Vera Sans Mono"/>
            <w:sz w:val="16"/>
            <w:szCs w:val="16"/>
          </w:rPr>
          <w:t># Fligner-Killeen:med chi-squared = 19.647, df = 1, p-value = 9.317e-06</w:t>
        </w:r>
      </w:ins>
    </w:p>
    <w:p>
      <w:pPr>
        <w:pStyle w:val="Corpo"/>
        <w:spacing w:before="0" w:after="0"/>
        <w:ind w:start="709" w:hanging="0"/>
        <w:rPr>
          <w:rFonts w:ascii="Bitstream Vera Sans Mono" w:hAnsi="Bitstream Vera Sans Mono"/>
          <w:ins w:id="616" w:author="Autor descoñecido" w:date="2021-01-04T19:15:00Z"/>
          <w:sz w:val="16"/>
          <w:szCs w:val="16"/>
        </w:rPr>
      </w:pPr>
      <w:ins w:id="615" w:author="Autor descoñecido" w:date="2021-01-04T19:15:00Z">
        <w:r>
          <w:rPr>
            <w:rFonts w:ascii="Bitstream Vera Sans Mono" w:hAnsi="Bitstream Vera Sans Mono"/>
            <w:sz w:val="16"/>
            <w:szCs w:val="16"/>
          </w:rPr>
        </w:r>
      </w:ins>
    </w:p>
    <w:p>
      <w:pPr>
        <w:pStyle w:val="Corpo"/>
        <w:jc w:val="both"/>
        <w:pPrChange w:id="0" w:author="Mishel Valenzuela Sangoquiza" w:date="2021-01-05T09:27:00Z">
          <w:pPr>
            <w:pStyle w:val="Textbody"/>
          </w:pPr>
        </w:pPrChange>
        <w:rPr/>
      </w:pPr>
      <w:r>
        <w:rPr/>
        <w:t>Tiene un p-valor inferior a 0.05, por lo que se rechaza la hipótesis de que las varianzas de ambas muestras son homogéneas.</w:t>
      </w:r>
    </w:p>
    <w:p>
      <w:pPr>
        <w:pStyle w:val="Corpo"/>
        <w:jc w:val="both"/>
        <w:rPr/>
      </w:pPr>
      <w:ins w:id="617" w:author="Autor descoñecido" w:date="2021-01-05T19:34:50Z">
        <w:r>
          <w:rPr/>
          <w:t xml:space="preserve">Y lo mismo con </w:t>
        </w:r>
      </w:ins>
      <w:ins w:id="618" w:author="Autor descoñecido" w:date="2021-01-05T19:35:07Z">
        <w:r>
          <w:rPr/>
          <w:t>“</w:t>
        </w:r>
      </w:ins>
      <w:ins w:id="619" w:author="Autor descoñecido" w:date="2021-01-05T19:34:50Z">
        <w:r>
          <w:rPr/>
          <w:t>Fare</w:t>
        </w:r>
      </w:ins>
      <w:ins w:id="620" w:author="Autor descoñecido" w:date="2021-01-05T19:35:08Z">
        <w:r>
          <w:rPr/>
          <w:t>”</w:t>
        </w:r>
      </w:ins>
      <w:ins w:id="621" w:author="Autor descoñecido" w:date="2021-01-05T19:34:50Z">
        <w:r>
          <w:rPr/>
          <w:t xml:space="preserve"> y </w:t>
        </w:r>
      </w:ins>
      <w:ins w:id="622" w:author="Autor descoñecido" w:date="2021-01-05T19:35:04Z">
        <w:r>
          <w:rPr/>
          <w:t>“</w:t>
        </w:r>
      </w:ins>
      <w:ins w:id="623" w:author="Autor descoñecido" w:date="2021-01-05T19:34:50Z">
        <w:r>
          <w:rPr/>
          <w:t>Survived</w:t>
        </w:r>
      </w:ins>
      <w:ins w:id="624" w:author="Autor descoñecido" w:date="2021-01-05T19:35:02Z">
        <w:r>
          <w:rPr/>
          <w:t>”</w:t>
        </w:r>
      </w:ins>
    </w:p>
    <w:p>
      <w:pPr>
        <w:pStyle w:val="Corpo"/>
        <w:spacing w:before="0" w:after="0"/>
        <w:ind w:start="709" w:hanging="0"/>
        <w:jc w:val="both"/>
        <w:rPr>
          <w:rFonts w:ascii="Bitstream Vera Sans Mono" w:hAnsi="Bitstream Vera Sans Mono"/>
          <w:ins w:id="626" w:author="Autor descoñecido" w:date="2021-01-05T19:34:50Z"/>
          <w:sz w:val="16"/>
          <w:szCs w:val="16"/>
        </w:rPr>
      </w:pPr>
      <w:ins w:id="625" w:author="Autor descoñecido" w:date="2021-01-05T19:34:50Z">
        <w:r>
          <w:rPr>
            <w:rFonts w:ascii="Bitstream Vera Sans Mono" w:hAnsi="Bitstream Vera Sans Mono"/>
            <w:sz w:val="16"/>
            <w:szCs w:val="16"/>
          </w:rPr>
          <w:t>fligner.test(Fare ~ Survived, data = titanic_analisis)</w:t>
        </w:r>
      </w:ins>
    </w:p>
    <w:p>
      <w:pPr>
        <w:pStyle w:val="Corpo"/>
        <w:spacing w:before="0" w:after="0"/>
        <w:ind w:start="709" w:hanging="0"/>
        <w:jc w:val="both"/>
        <w:rPr>
          <w:rFonts w:ascii="Bitstream Vera Sans Mono" w:hAnsi="Bitstream Vera Sans Mono"/>
          <w:ins w:id="628" w:author="Autor descoñecido" w:date="2021-01-05T19:34:50Z"/>
          <w:sz w:val="16"/>
          <w:szCs w:val="16"/>
        </w:rPr>
      </w:pPr>
      <w:ins w:id="627" w:author="Autor descoñecido" w:date="2021-01-05T19:34:50Z">
        <w:r>
          <w:rPr>
            <w:rFonts w:ascii="Bitstream Vera Sans Mono" w:hAnsi="Bitstream Vera Sans Mono"/>
            <w:sz w:val="16"/>
            <w:szCs w:val="16"/>
          </w:rPr>
          <w:t># Fligner-Killeen test of homogeneity of variances</w:t>
        </w:r>
      </w:ins>
    </w:p>
    <w:p>
      <w:pPr>
        <w:pStyle w:val="Corpo"/>
        <w:spacing w:before="0" w:after="0"/>
        <w:ind w:start="709" w:hanging="0"/>
        <w:jc w:val="both"/>
        <w:rPr>
          <w:rFonts w:ascii="Bitstream Vera Sans Mono" w:hAnsi="Bitstream Vera Sans Mono"/>
          <w:ins w:id="630" w:author="Autor descoñecido" w:date="2021-01-05T19:34:50Z"/>
          <w:sz w:val="16"/>
          <w:szCs w:val="16"/>
        </w:rPr>
      </w:pPr>
      <w:ins w:id="629" w:author="Autor descoñecido" w:date="2021-01-05T19:34:50Z">
        <w:r>
          <w:rPr>
            <w:rFonts w:ascii="Bitstream Vera Sans Mono" w:hAnsi="Bitstream Vera Sans Mono"/>
            <w:sz w:val="16"/>
            <w:szCs w:val="16"/>
          </w:rPr>
          <w:t># data:  Fare by Survived</w:t>
        </w:r>
      </w:ins>
    </w:p>
    <w:p>
      <w:pPr>
        <w:pStyle w:val="Corpo"/>
        <w:spacing w:before="0" w:after="0"/>
        <w:ind w:start="709" w:hanging="0"/>
        <w:jc w:val="both"/>
        <w:rPr>
          <w:rFonts w:ascii="Bitstream Vera Sans Mono" w:hAnsi="Bitstream Vera Sans Mono"/>
          <w:ins w:id="632" w:author="Autor descoñecido" w:date="2021-01-05T19:34:50Z"/>
          <w:sz w:val="16"/>
          <w:szCs w:val="16"/>
        </w:rPr>
      </w:pPr>
      <w:ins w:id="631" w:author="Autor descoñecido" w:date="2021-01-05T19:34:50Z">
        <w:r>
          <w:rPr>
            <w:rFonts w:ascii="Bitstream Vera Sans Mono" w:hAnsi="Bitstream Vera Sans Mono"/>
            <w:sz w:val="16"/>
            <w:szCs w:val="16"/>
          </w:rPr>
          <w:t># Fligner-Killeen:med chi-squared = 96.253, df = 1, p-value &lt; 2.2e-16</w:t>
        </w:r>
      </w:ins>
    </w:p>
    <w:p>
      <w:pPr>
        <w:pStyle w:val="Corpo"/>
        <w:jc w:val="both"/>
        <w:rPr/>
      </w:pPr>
      <w:ins w:id="633" w:author="Autor descoñecido" w:date="2021-01-05T19:34:50Z">
        <w:r>
          <w:rPr/>
        </w:r>
      </w:ins>
    </w:p>
    <w:p>
      <w:pPr>
        <w:pStyle w:val="Corpo"/>
        <w:jc w:val="both"/>
        <w:rPr/>
      </w:pPr>
      <w:ins w:id="635" w:author="Autor descoñecido" w:date="2021-01-05T19:34:50Z">
        <w:r>
          <w:rPr/>
          <w:t>Tiene un p-valor inferior a 0.05, por lo se rechaza la hipótesis de que las varianzas de ambas muestras son homogéneas.</w:t>
        </w:r>
      </w:ins>
    </w:p>
    <w:p>
      <w:pPr>
        <w:pStyle w:val="Corpo"/>
        <w:rPr/>
      </w:pPr>
      <w:r>
        <w:rPr/>
      </w:r>
    </w:p>
    <w:p>
      <w:pPr>
        <w:pStyle w:val="Ttulo3"/>
        <w:numPr>
          <w:ilvl w:val="2"/>
          <w:numId w:val="6"/>
        </w:numPr>
        <w:rPr/>
      </w:pPr>
      <w:bookmarkStart w:id="9" w:name="__RefHeading___Toc2725_2179713084"/>
      <w:bookmarkEnd w:id="9"/>
      <w:r>
        <w:rPr/>
        <w:t>4.3. Aplicación de pruebas estadísticas para comparar los grupos de datos. En función de los datos y el objetivo del estudio, aplicar pruebas de contraste de hipótesis, correlaciones, regresiones, etc. Aplicar al menos tres métodos de análisis diferentes.</w:t>
      </w:r>
    </w:p>
    <w:p>
      <w:pPr>
        <w:pStyle w:val="Corpo"/>
        <w:rPr/>
      </w:pPr>
      <w:ins w:id="636" w:author="Autor descoñecido" w:date="2021-01-05T19:36:52Z">
        <w:r>
          <w:rPr/>
        </w:r>
      </w:ins>
    </w:p>
    <w:p>
      <w:pPr>
        <w:pStyle w:val="Corpo"/>
        <w:rPr/>
      </w:pPr>
      <w:ins w:id="638" w:author="Autor descoñecido" w:date="2021-01-05T19:36:52Z">
        <w:r>
          <w:rPr/>
          <w:t>Empezamos calculando l</w:t>
        </w:r>
      </w:ins>
      <w:ins w:id="639" w:author="Autor descoñecido" w:date="2021-01-05T19:37:00Z">
        <w:r>
          <w:rPr/>
          <w:t xml:space="preserve">os coeficientes de correlación entre las variables cuantitaivas </w:t>
        </w:r>
      </w:ins>
      <w:ins w:id="640" w:author="Autor descoñecido" w:date="2021-01-05T19:37:00Z">
        <w:r>
          <w:rPr>
            <w:rFonts w:eastAsia="Noto Serif CJK SC" w:cs="Lohit Devanagari"/>
            <w:color w:val="auto"/>
            <w:kern w:val="2"/>
            <w:sz w:val="24"/>
            <w:szCs w:val="24"/>
            <w:lang w:val="es-ES" w:eastAsia="zh-CN" w:bidi="hi-IN"/>
          </w:rPr>
          <w:t>“”…</w:t>
        </w:r>
      </w:ins>
      <w:ins w:id="641" w:author="Autor descoñecido" w:date="2021-01-05T19:37:00Z">
        <w:r>
          <w:rPr/>
          <w:t xml:space="preserve">.y “” y </w:t>
        </w:r>
      </w:ins>
      <w:ins w:id="642" w:author="Autor descoñecido" w:date="2021-01-05T19:37:00Z">
        <w:r>
          <w:rPr>
            <w:rFonts w:eastAsia="Noto Serif CJK SC" w:cs="Lohit Devanagari"/>
            <w:color w:val="auto"/>
            <w:kern w:val="2"/>
            <w:sz w:val="24"/>
            <w:szCs w:val="24"/>
            <w:lang w:val="es-ES" w:eastAsia="zh-CN" w:bidi="hi-IN"/>
          </w:rPr>
          <w:t>con respecto al campo “Survived”</w:t>
        </w:r>
      </w:ins>
    </w:p>
    <w:p>
      <w:pPr>
        <w:pStyle w:val="Corpo"/>
        <w:spacing w:before="0" w:after="0"/>
        <w:ind w:start="709" w:hanging="0"/>
        <w:rPr>
          <w:rFonts w:ascii="Bitstream Vera Sans Mono" w:hAnsi="Bitstream Vera Sans Mono"/>
          <w:ins w:id="644" w:author="Autor descoñecido" w:date="2021-01-05T19:38:12Z"/>
          <w:sz w:val="16"/>
          <w:szCs w:val="16"/>
        </w:rPr>
      </w:pPr>
      <w:ins w:id="643"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calculo_numericas &lt;- titanic_analisis %&gt;% </w:t>
        </w:r>
      </w:ins>
    </w:p>
    <w:p>
      <w:pPr>
        <w:pStyle w:val="Corpo"/>
        <w:spacing w:before="0" w:after="0"/>
        <w:ind w:start="709" w:hanging="0"/>
        <w:rPr>
          <w:rFonts w:ascii="Bitstream Vera Sans Mono" w:hAnsi="Bitstream Vera Sans Mono"/>
          <w:ins w:id="647" w:author="Autor descoñecido" w:date="2021-01-05T19:38:12Z"/>
          <w:sz w:val="16"/>
          <w:szCs w:val="16"/>
        </w:rPr>
      </w:pPr>
      <w:ins w:id="645"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46" w:author="Autor descoñecido" w:date="2021-01-05T19:38:12Z">
        <w:r>
          <w:rPr>
            <w:rFonts w:eastAsia="Noto Serif CJK SC" w:cs="Lohit Devanagari" w:ascii="Bitstream Vera Sans Mono" w:hAnsi="Bitstream Vera Sans Mono"/>
            <w:color w:val="auto"/>
            <w:kern w:val="2"/>
            <w:sz w:val="16"/>
            <w:szCs w:val="16"/>
            <w:lang w:val="es-ES" w:eastAsia="zh-CN" w:bidi="hi-IN"/>
          </w:rPr>
          <w:t>select(PassengerId,</w:t>
        </w:r>
      </w:ins>
    </w:p>
    <w:p>
      <w:pPr>
        <w:pStyle w:val="Corpo"/>
        <w:spacing w:before="0" w:after="0"/>
        <w:ind w:start="709" w:hanging="0"/>
        <w:rPr>
          <w:rFonts w:ascii="Bitstream Vera Sans Mono" w:hAnsi="Bitstream Vera Sans Mono"/>
          <w:ins w:id="650" w:author="Autor descoñecido" w:date="2021-01-05T19:38:12Z"/>
          <w:sz w:val="16"/>
          <w:szCs w:val="16"/>
        </w:rPr>
      </w:pPr>
      <w:ins w:id="648"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49" w:author="Autor descoñecido" w:date="2021-01-05T19:38:12Z">
        <w:r>
          <w:rPr>
            <w:rFonts w:eastAsia="Noto Serif CJK SC" w:cs="Lohit Devanagari" w:ascii="Bitstream Vera Sans Mono" w:hAnsi="Bitstream Vera Sans Mono"/>
            <w:color w:val="auto"/>
            <w:kern w:val="2"/>
            <w:sz w:val="16"/>
            <w:szCs w:val="16"/>
            <w:lang w:val="es-ES" w:eastAsia="zh-CN" w:bidi="hi-IN"/>
          </w:rPr>
          <w:t>Age,</w:t>
        </w:r>
      </w:ins>
    </w:p>
    <w:p>
      <w:pPr>
        <w:pStyle w:val="Corpo"/>
        <w:spacing w:before="0" w:after="0"/>
        <w:ind w:start="709" w:hanging="0"/>
        <w:rPr>
          <w:rFonts w:ascii="Bitstream Vera Sans Mono" w:hAnsi="Bitstream Vera Sans Mono"/>
          <w:ins w:id="653" w:author="Autor descoñecido" w:date="2021-01-05T19:38:12Z"/>
          <w:sz w:val="16"/>
          <w:szCs w:val="16"/>
        </w:rPr>
      </w:pPr>
      <w:ins w:id="651"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52" w:author="Autor descoñecido" w:date="2021-01-05T19:38:12Z">
        <w:r>
          <w:rPr>
            <w:rFonts w:eastAsia="Noto Serif CJK SC" w:cs="Lohit Devanagari" w:ascii="Bitstream Vera Sans Mono" w:hAnsi="Bitstream Vera Sans Mono"/>
            <w:color w:val="auto"/>
            <w:kern w:val="2"/>
            <w:sz w:val="16"/>
            <w:szCs w:val="16"/>
            <w:lang w:val="es-ES" w:eastAsia="zh-CN" w:bidi="hi-IN"/>
          </w:rPr>
          <w:t>Fare,</w:t>
        </w:r>
      </w:ins>
    </w:p>
    <w:p>
      <w:pPr>
        <w:pStyle w:val="Corpo"/>
        <w:spacing w:before="0" w:after="0"/>
        <w:ind w:start="709" w:hanging="0"/>
        <w:rPr>
          <w:rFonts w:ascii="Bitstream Vera Sans Mono" w:hAnsi="Bitstream Vera Sans Mono"/>
          <w:ins w:id="656" w:author="Autor descoñecido" w:date="2021-01-05T19:38:12Z"/>
          <w:sz w:val="16"/>
          <w:szCs w:val="16"/>
        </w:rPr>
      </w:pPr>
      <w:ins w:id="654"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55" w:author="Autor descoñecido" w:date="2021-01-05T19:38:12Z">
        <w:r>
          <w:rPr>
            <w:rFonts w:eastAsia="Noto Serif CJK SC" w:cs="Lohit Devanagari" w:ascii="Bitstream Vera Sans Mono" w:hAnsi="Bitstream Vera Sans Mono"/>
            <w:color w:val="auto"/>
            <w:kern w:val="2"/>
            <w:sz w:val="16"/>
            <w:szCs w:val="16"/>
            <w:lang w:val="es-ES" w:eastAsia="zh-CN" w:bidi="hi-IN"/>
          </w:rPr>
          <w:t>FamilySize)</w:t>
        </w:r>
      </w:ins>
    </w:p>
    <w:p>
      <w:pPr>
        <w:pStyle w:val="Corpo"/>
        <w:spacing w:before="0" w:after="0"/>
        <w:ind w:start="709" w:hanging="0"/>
        <w:rPr>
          <w:rFonts w:eastAsia="Noto Serif CJK SC" w:cs="Lohit Devanagari"/>
          <w:color w:val="auto"/>
          <w:kern w:val="2"/>
          <w:lang w:val="es-ES" w:eastAsia="zh-CN" w:bidi="hi-IN"/>
          <w:ins w:id="658" w:author="Autor descoñecido" w:date="2021-01-05T19:38:12Z"/>
        </w:rPr>
      </w:pPr>
      <w:ins w:id="657" w:author="Autor descoñecido" w:date="2021-01-05T19:38:12Z">
        <w:r>
          <w:rPr>
            <w:rFonts w:eastAsia="Noto Serif CJK SC" w:cs="Lohit Devanagari"/>
            <w:color w:val="auto"/>
            <w:kern w:val="2"/>
            <w:lang w:val="es-ES" w:eastAsia="zh-CN" w:bidi="hi-IN"/>
          </w:rPr>
        </w:r>
      </w:ins>
    </w:p>
    <w:p>
      <w:pPr>
        <w:pStyle w:val="Corpo"/>
        <w:spacing w:before="0" w:after="0"/>
        <w:ind w:start="709" w:hanging="0"/>
        <w:rPr>
          <w:rFonts w:ascii="Bitstream Vera Sans Mono" w:hAnsi="Bitstream Vera Sans Mono"/>
          <w:ins w:id="660" w:author="Autor descoñecido" w:date="2021-01-05T19:38:12Z"/>
          <w:sz w:val="16"/>
          <w:szCs w:val="16"/>
        </w:rPr>
      </w:pPr>
      <w:ins w:id="659" w:author="Autor descoñecido" w:date="2021-01-05T19:38:12Z">
        <w:r>
          <w:rPr>
            <w:rFonts w:eastAsia="Noto Serif CJK SC" w:cs="Lohit Devanagari" w:ascii="Bitstream Vera Sans Mono" w:hAnsi="Bitstream Vera Sans Mono"/>
            <w:color w:val="auto"/>
            <w:kern w:val="2"/>
            <w:sz w:val="16"/>
            <w:szCs w:val="16"/>
            <w:lang w:val="es-ES" w:eastAsia="zh-CN" w:bidi="hi-IN"/>
          </w:rPr>
          <w:t>corr_matrix &lt;- matrix(nc = 2, nr = 0)</w:t>
        </w:r>
      </w:ins>
    </w:p>
    <w:p>
      <w:pPr>
        <w:pStyle w:val="Corpo"/>
        <w:spacing w:before="0" w:after="0"/>
        <w:ind w:start="709" w:hanging="0"/>
        <w:rPr>
          <w:rFonts w:ascii="Bitstream Vera Sans Mono" w:hAnsi="Bitstream Vera Sans Mono"/>
          <w:ins w:id="662" w:author="Autor descoñecido" w:date="2021-01-05T19:38:12Z"/>
          <w:sz w:val="16"/>
          <w:szCs w:val="16"/>
        </w:rPr>
      </w:pPr>
      <w:ins w:id="661" w:author="Autor descoñecido" w:date="2021-01-05T19:38:12Z">
        <w:r>
          <w:rPr>
            <w:rFonts w:eastAsia="Noto Serif CJK SC" w:cs="Lohit Devanagari" w:ascii="Bitstream Vera Sans Mono" w:hAnsi="Bitstream Vera Sans Mono"/>
            <w:color w:val="auto"/>
            <w:kern w:val="2"/>
            <w:sz w:val="16"/>
            <w:szCs w:val="16"/>
            <w:lang w:val="es-ES" w:eastAsia="zh-CN" w:bidi="hi-IN"/>
          </w:rPr>
          <w:t>colnames(corr_matrix) &lt;- c("estimate", "p-value")</w:t>
        </w:r>
      </w:ins>
    </w:p>
    <w:p>
      <w:pPr>
        <w:pStyle w:val="Corpo"/>
        <w:spacing w:before="0" w:after="0"/>
        <w:ind w:start="709" w:hanging="0"/>
        <w:rPr>
          <w:rFonts w:ascii="Bitstream Vera Sans Mono" w:hAnsi="Bitstream Vera Sans Mono"/>
          <w:ins w:id="664" w:author="Autor descoñecido" w:date="2021-01-05T19:38:12Z"/>
          <w:sz w:val="16"/>
          <w:szCs w:val="16"/>
        </w:rPr>
      </w:pPr>
      <w:ins w:id="663" w:author="Autor descoñecido" w:date="2021-01-05T19:38:12Z">
        <w:r>
          <w:rPr>
            <w:rFonts w:eastAsia="Noto Serif CJK SC" w:cs="Lohit Devanagari" w:ascii="Bitstream Vera Sans Mono" w:hAnsi="Bitstream Vera Sans Mono"/>
            <w:color w:val="auto"/>
            <w:kern w:val="2"/>
            <w:sz w:val="16"/>
            <w:szCs w:val="16"/>
            <w:lang w:val="es-ES" w:eastAsia="zh-CN" w:bidi="hi-IN"/>
          </w:rPr>
          <w:t># Calcular el coeficiente de correlaci?n para cada variable cuantitativa con respecto al campo "Survived"</w:t>
        </w:r>
      </w:ins>
    </w:p>
    <w:p>
      <w:pPr>
        <w:pStyle w:val="Corpo"/>
        <w:spacing w:before="0" w:after="0"/>
        <w:ind w:start="709" w:hanging="0"/>
        <w:rPr>
          <w:rFonts w:eastAsia="Noto Serif CJK SC" w:cs="Lohit Devanagari"/>
          <w:color w:val="auto"/>
          <w:kern w:val="2"/>
          <w:lang w:val="es-ES" w:eastAsia="zh-CN" w:bidi="hi-IN"/>
          <w:ins w:id="666" w:author="Autor descoñecido" w:date="2021-01-05T19:38:12Z"/>
        </w:rPr>
      </w:pPr>
      <w:ins w:id="665" w:author="Autor descoñecido" w:date="2021-01-05T19:38:12Z">
        <w:r>
          <w:rPr>
            <w:rFonts w:eastAsia="Noto Serif CJK SC" w:cs="Lohit Devanagari"/>
            <w:color w:val="auto"/>
            <w:kern w:val="2"/>
            <w:lang w:val="es-ES" w:eastAsia="zh-CN" w:bidi="hi-IN"/>
          </w:rPr>
        </w:r>
      </w:ins>
    </w:p>
    <w:p>
      <w:pPr>
        <w:pStyle w:val="Corpo"/>
        <w:spacing w:before="0" w:after="0"/>
        <w:ind w:start="709" w:hanging="0"/>
        <w:rPr>
          <w:rFonts w:ascii="Bitstream Vera Sans Mono" w:hAnsi="Bitstream Vera Sans Mono"/>
          <w:ins w:id="668" w:author="Autor descoñecido" w:date="2021-01-05T19:38:12Z"/>
          <w:sz w:val="16"/>
          <w:szCs w:val="16"/>
        </w:rPr>
      </w:pPr>
      <w:ins w:id="667" w:author="Autor descoñecido" w:date="2021-01-05T19:38:12Z">
        <w:r>
          <w:rPr>
            <w:rFonts w:eastAsia="Noto Serif CJK SC" w:cs="Lohit Devanagari" w:ascii="Bitstream Vera Sans Mono" w:hAnsi="Bitstream Vera Sans Mono"/>
            <w:color w:val="auto"/>
            <w:kern w:val="2"/>
            <w:sz w:val="16"/>
            <w:szCs w:val="16"/>
            <w:lang w:val="es-ES" w:eastAsia="zh-CN" w:bidi="hi-IN"/>
          </w:rPr>
          <w:t>for (i in 1:(ncol(calculo_numericas) - 1)) {</w:t>
        </w:r>
      </w:ins>
    </w:p>
    <w:p>
      <w:pPr>
        <w:pStyle w:val="Corpo"/>
        <w:spacing w:before="0" w:after="0"/>
        <w:ind w:start="709" w:hanging="0"/>
        <w:rPr>
          <w:rFonts w:ascii="Bitstream Vera Sans Mono" w:hAnsi="Bitstream Vera Sans Mono"/>
          <w:ins w:id="671" w:author="Autor descoñecido" w:date="2021-01-05T19:38:12Z"/>
          <w:sz w:val="16"/>
          <w:szCs w:val="16"/>
        </w:rPr>
      </w:pPr>
      <w:ins w:id="669"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70" w:author="Autor descoñecido" w:date="2021-01-05T19:38:12Z">
        <w:r>
          <w:rPr>
            <w:rFonts w:eastAsia="Noto Serif CJK SC" w:cs="Lohit Devanagari" w:ascii="Bitstream Vera Sans Mono" w:hAnsi="Bitstream Vera Sans Mono"/>
            <w:color w:val="auto"/>
            <w:kern w:val="2"/>
            <w:sz w:val="16"/>
            <w:szCs w:val="16"/>
            <w:lang w:val="es-ES" w:eastAsia="zh-CN" w:bidi="hi-IN"/>
          </w:rPr>
          <w:t>if (is.integer(calculo_numericas[,i]) | is.numeric(calculo_numericas[,i])) {</w:t>
        </w:r>
      </w:ins>
    </w:p>
    <w:p>
      <w:pPr>
        <w:pStyle w:val="Corpo"/>
        <w:spacing w:before="0" w:after="0"/>
        <w:ind w:start="709" w:hanging="0"/>
        <w:rPr>
          <w:rFonts w:ascii="Bitstream Vera Sans Mono" w:hAnsi="Bitstream Vera Sans Mono"/>
          <w:ins w:id="674" w:author="Autor descoñecido" w:date="2021-01-05T19:38:12Z"/>
          <w:sz w:val="16"/>
          <w:szCs w:val="16"/>
        </w:rPr>
      </w:pPr>
      <w:ins w:id="672"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73" w:author="Autor descoñecido" w:date="2021-01-05T19:38:12Z">
        <w:r>
          <w:rPr>
            <w:rFonts w:eastAsia="Noto Serif CJK SC" w:cs="Lohit Devanagari" w:ascii="Bitstream Vera Sans Mono" w:hAnsi="Bitstream Vera Sans Mono"/>
            <w:color w:val="auto"/>
            <w:kern w:val="2"/>
            <w:sz w:val="16"/>
            <w:szCs w:val="16"/>
            <w:lang w:val="es-ES" w:eastAsia="zh-CN" w:bidi="hi-IN"/>
          </w:rPr>
          <w:t>spearman_test = cor.test(calculo_numericas[,i],</w:t>
        </w:r>
      </w:ins>
    </w:p>
    <w:p>
      <w:pPr>
        <w:pStyle w:val="Corpo"/>
        <w:spacing w:before="0" w:after="0"/>
        <w:ind w:start="709" w:hanging="0"/>
        <w:rPr>
          <w:rFonts w:ascii="Bitstream Vera Sans Mono" w:hAnsi="Bitstream Vera Sans Mono"/>
          <w:ins w:id="677" w:author="Autor descoñecido" w:date="2021-01-05T19:38:12Z"/>
          <w:sz w:val="16"/>
          <w:szCs w:val="16"/>
        </w:rPr>
      </w:pPr>
      <w:ins w:id="675"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76" w:author="Autor descoñecido" w:date="2021-01-05T19:38:12Z">
        <w:r>
          <w:rPr>
            <w:rFonts w:eastAsia="Noto Serif CJK SC" w:cs="Lohit Devanagari" w:ascii="Bitstream Vera Sans Mono" w:hAnsi="Bitstream Vera Sans Mono"/>
            <w:color w:val="auto"/>
            <w:kern w:val="2"/>
            <w:sz w:val="16"/>
            <w:szCs w:val="16"/>
            <w:lang w:val="es-ES" w:eastAsia="zh-CN" w:bidi="hi-IN"/>
          </w:rPr>
          <w:t>calculo_numericas[,length(calculo_numericas)],</w:t>
        </w:r>
      </w:ins>
    </w:p>
    <w:p>
      <w:pPr>
        <w:pStyle w:val="Corpo"/>
        <w:spacing w:before="0" w:after="0"/>
        <w:ind w:start="709" w:hanging="0"/>
        <w:rPr>
          <w:rFonts w:ascii="Bitstream Vera Sans Mono" w:hAnsi="Bitstream Vera Sans Mono"/>
          <w:ins w:id="680" w:author="Autor descoñecido" w:date="2021-01-05T19:38:12Z"/>
          <w:sz w:val="16"/>
          <w:szCs w:val="16"/>
        </w:rPr>
      </w:pPr>
      <w:ins w:id="678"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79" w:author="Autor descoñecido" w:date="2021-01-05T19:38:12Z">
        <w:r>
          <w:rPr>
            <w:rFonts w:eastAsia="Noto Serif CJK SC" w:cs="Lohit Devanagari" w:ascii="Bitstream Vera Sans Mono" w:hAnsi="Bitstream Vera Sans Mono"/>
            <w:color w:val="auto"/>
            <w:kern w:val="2"/>
            <w:sz w:val="16"/>
            <w:szCs w:val="16"/>
            <w:lang w:val="es-ES" w:eastAsia="zh-CN" w:bidi="hi-IN"/>
          </w:rPr>
          <w:t>method = "spearman")</w:t>
        </w:r>
      </w:ins>
    </w:p>
    <w:p>
      <w:pPr>
        <w:pStyle w:val="Corpo"/>
        <w:spacing w:before="0" w:after="0"/>
        <w:ind w:start="709" w:hanging="0"/>
        <w:rPr>
          <w:rFonts w:ascii="Bitstream Vera Sans Mono" w:hAnsi="Bitstream Vera Sans Mono"/>
          <w:ins w:id="683" w:author="Autor descoñecido" w:date="2021-01-05T19:38:12Z"/>
          <w:sz w:val="16"/>
          <w:szCs w:val="16"/>
        </w:rPr>
      </w:pPr>
      <w:ins w:id="681"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82" w:author="Autor descoñecido" w:date="2021-01-05T19:38:12Z">
        <w:r>
          <w:rPr>
            <w:rFonts w:eastAsia="Noto Serif CJK SC" w:cs="Lohit Devanagari" w:ascii="Bitstream Vera Sans Mono" w:hAnsi="Bitstream Vera Sans Mono"/>
            <w:color w:val="auto"/>
            <w:kern w:val="2"/>
            <w:sz w:val="16"/>
            <w:szCs w:val="16"/>
            <w:lang w:val="es-ES" w:eastAsia="zh-CN" w:bidi="hi-IN"/>
          </w:rPr>
          <w:t>corr_coef = spearman_test$estimate</w:t>
        </w:r>
      </w:ins>
    </w:p>
    <w:p>
      <w:pPr>
        <w:pStyle w:val="Corpo"/>
        <w:spacing w:before="0" w:after="0"/>
        <w:ind w:start="709" w:hanging="0"/>
        <w:rPr>
          <w:rFonts w:ascii="Bitstream Vera Sans Mono" w:hAnsi="Bitstream Vera Sans Mono"/>
          <w:ins w:id="686" w:author="Autor descoñecido" w:date="2021-01-05T19:38:12Z"/>
          <w:sz w:val="16"/>
          <w:szCs w:val="16"/>
        </w:rPr>
      </w:pPr>
      <w:ins w:id="684"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85" w:author="Autor descoñecido" w:date="2021-01-05T19:38:12Z">
        <w:r>
          <w:rPr>
            <w:rFonts w:eastAsia="Noto Serif CJK SC" w:cs="Lohit Devanagari" w:ascii="Bitstream Vera Sans Mono" w:hAnsi="Bitstream Vera Sans Mono"/>
            <w:color w:val="auto"/>
            <w:kern w:val="2"/>
            <w:sz w:val="16"/>
            <w:szCs w:val="16"/>
            <w:lang w:val="es-ES" w:eastAsia="zh-CN" w:bidi="hi-IN"/>
          </w:rPr>
          <w:t>p_val = spearman_test$p.value</w:t>
        </w:r>
      </w:ins>
    </w:p>
    <w:p>
      <w:pPr>
        <w:pStyle w:val="Corpo"/>
        <w:spacing w:before="0" w:after="0"/>
        <w:ind w:start="709" w:hanging="0"/>
        <w:rPr>
          <w:rFonts w:ascii="Bitstream Vera Sans Mono" w:hAnsi="Bitstream Vera Sans Mono"/>
          <w:ins w:id="688" w:author="Autor descoñecido" w:date="2021-01-05T19:38:12Z"/>
          <w:sz w:val="16"/>
          <w:szCs w:val="16"/>
        </w:rPr>
      </w:pPr>
      <w:ins w:id="687"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p>
    <w:p>
      <w:pPr>
        <w:pStyle w:val="Corpo"/>
        <w:spacing w:before="0" w:after="0"/>
        <w:ind w:start="709" w:hanging="0"/>
        <w:rPr>
          <w:rFonts w:ascii="Bitstream Vera Sans Mono" w:hAnsi="Bitstream Vera Sans Mono"/>
          <w:ins w:id="691" w:author="Autor descoñecido" w:date="2021-01-05T19:38:12Z"/>
          <w:sz w:val="16"/>
          <w:szCs w:val="16"/>
        </w:rPr>
      </w:pPr>
      <w:ins w:id="689"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90" w:author="Autor descoñecido" w:date="2021-01-05T19:38:12Z">
        <w:r>
          <w:rPr>
            <w:rFonts w:eastAsia="Noto Serif CJK SC" w:cs="Lohit Devanagari" w:ascii="Bitstream Vera Sans Mono" w:hAnsi="Bitstream Vera Sans Mono"/>
            <w:color w:val="auto"/>
            <w:kern w:val="2"/>
            <w:sz w:val="16"/>
            <w:szCs w:val="16"/>
            <w:lang w:val="es-ES" w:eastAsia="zh-CN" w:bidi="hi-IN"/>
          </w:rPr>
          <w:t># A?adir la fila de matriz</w:t>
        </w:r>
      </w:ins>
    </w:p>
    <w:p>
      <w:pPr>
        <w:pStyle w:val="Corpo"/>
        <w:spacing w:before="0" w:after="0"/>
        <w:ind w:start="709" w:hanging="0"/>
        <w:rPr>
          <w:rFonts w:ascii="Bitstream Vera Sans Mono" w:hAnsi="Bitstream Vera Sans Mono"/>
          <w:ins w:id="694" w:author="Autor descoñecido" w:date="2021-01-05T19:38:12Z"/>
          <w:sz w:val="16"/>
          <w:szCs w:val="16"/>
        </w:rPr>
      </w:pPr>
      <w:ins w:id="692"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93" w:author="Autor descoñecido" w:date="2021-01-05T19:38:12Z">
        <w:r>
          <w:rPr>
            <w:rFonts w:eastAsia="Noto Serif CJK SC" w:cs="Lohit Devanagari" w:ascii="Bitstream Vera Sans Mono" w:hAnsi="Bitstream Vera Sans Mono"/>
            <w:color w:val="auto"/>
            <w:kern w:val="2"/>
            <w:sz w:val="16"/>
            <w:szCs w:val="16"/>
            <w:lang w:val="es-ES" w:eastAsia="zh-CN" w:bidi="hi-IN"/>
          </w:rPr>
          <w:t>pair = matrix(ncol = 2, nrow = 1)</w:t>
        </w:r>
      </w:ins>
    </w:p>
    <w:p>
      <w:pPr>
        <w:pStyle w:val="Corpo"/>
        <w:spacing w:before="0" w:after="0"/>
        <w:ind w:start="709" w:hanging="0"/>
        <w:rPr>
          <w:rFonts w:ascii="Bitstream Vera Sans Mono" w:hAnsi="Bitstream Vera Sans Mono"/>
          <w:ins w:id="697" w:author="Autor descoñecido" w:date="2021-01-05T19:38:12Z"/>
          <w:sz w:val="16"/>
          <w:szCs w:val="16"/>
        </w:rPr>
      </w:pPr>
      <w:ins w:id="695"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96" w:author="Autor descoñecido" w:date="2021-01-05T19:38:12Z">
        <w:r>
          <w:rPr>
            <w:rFonts w:eastAsia="Noto Serif CJK SC" w:cs="Lohit Devanagari" w:ascii="Bitstream Vera Sans Mono" w:hAnsi="Bitstream Vera Sans Mono"/>
            <w:color w:val="auto"/>
            <w:kern w:val="2"/>
            <w:sz w:val="16"/>
            <w:szCs w:val="16"/>
            <w:lang w:val="es-ES" w:eastAsia="zh-CN" w:bidi="hi-IN"/>
          </w:rPr>
          <w:t>pair[1][1] = corr_coef</w:t>
        </w:r>
      </w:ins>
    </w:p>
    <w:p>
      <w:pPr>
        <w:pStyle w:val="Corpo"/>
        <w:spacing w:before="0" w:after="0"/>
        <w:ind w:start="709" w:hanging="0"/>
        <w:rPr>
          <w:rFonts w:ascii="Bitstream Vera Sans Mono" w:hAnsi="Bitstream Vera Sans Mono"/>
          <w:ins w:id="700" w:author="Autor descoñecido" w:date="2021-01-05T19:38:12Z"/>
          <w:sz w:val="16"/>
          <w:szCs w:val="16"/>
        </w:rPr>
      </w:pPr>
      <w:ins w:id="698"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699" w:author="Autor descoñecido" w:date="2021-01-05T19:38:12Z">
        <w:r>
          <w:rPr>
            <w:rFonts w:eastAsia="Noto Serif CJK SC" w:cs="Lohit Devanagari" w:ascii="Bitstream Vera Sans Mono" w:hAnsi="Bitstream Vera Sans Mono"/>
            <w:color w:val="auto"/>
            <w:kern w:val="2"/>
            <w:sz w:val="16"/>
            <w:szCs w:val="16"/>
            <w:lang w:val="es-ES" w:eastAsia="zh-CN" w:bidi="hi-IN"/>
          </w:rPr>
          <w:t>pair[2][1] = p_val</w:t>
        </w:r>
      </w:ins>
    </w:p>
    <w:p>
      <w:pPr>
        <w:pStyle w:val="Corpo"/>
        <w:spacing w:before="0" w:after="0"/>
        <w:ind w:start="709" w:hanging="0"/>
        <w:rPr>
          <w:rFonts w:ascii="Bitstream Vera Sans Mono" w:hAnsi="Bitstream Vera Sans Mono"/>
          <w:ins w:id="703" w:author="Autor descoñecido" w:date="2021-01-05T19:38:12Z"/>
          <w:sz w:val="16"/>
          <w:szCs w:val="16"/>
        </w:rPr>
      </w:pPr>
      <w:ins w:id="701"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702" w:author="Autor descoñecido" w:date="2021-01-05T19:38:12Z">
        <w:r>
          <w:rPr>
            <w:rFonts w:eastAsia="Noto Serif CJK SC" w:cs="Lohit Devanagari" w:ascii="Bitstream Vera Sans Mono" w:hAnsi="Bitstream Vera Sans Mono"/>
            <w:color w:val="auto"/>
            <w:kern w:val="2"/>
            <w:sz w:val="16"/>
            <w:szCs w:val="16"/>
            <w:lang w:val="es-ES" w:eastAsia="zh-CN" w:bidi="hi-IN"/>
          </w:rPr>
          <w:t>corr_matrix &lt;- rbind(corr_matrix, pair)</w:t>
        </w:r>
      </w:ins>
    </w:p>
    <w:p>
      <w:pPr>
        <w:pStyle w:val="Corpo"/>
        <w:spacing w:before="0" w:after="0"/>
        <w:ind w:start="709" w:hanging="0"/>
        <w:rPr>
          <w:rFonts w:ascii="Bitstream Vera Sans Mono" w:hAnsi="Bitstream Vera Sans Mono"/>
          <w:ins w:id="706" w:author="Autor descoñecido" w:date="2021-01-05T19:38:12Z"/>
          <w:sz w:val="16"/>
          <w:szCs w:val="16"/>
        </w:rPr>
      </w:pPr>
      <w:ins w:id="704"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705" w:author="Autor descoñecido" w:date="2021-01-05T19:38:12Z">
        <w:r>
          <w:rPr>
            <w:rFonts w:eastAsia="Noto Serif CJK SC" w:cs="Lohit Devanagari" w:ascii="Bitstream Vera Sans Mono" w:hAnsi="Bitstream Vera Sans Mono"/>
            <w:color w:val="auto"/>
            <w:kern w:val="2"/>
            <w:sz w:val="16"/>
            <w:szCs w:val="16"/>
            <w:lang w:val="es-ES" w:eastAsia="zh-CN" w:bidi="hi-IN"/>
          </w:rPr>
          <w:t>rownames(corr_matrix)[nrow(corr_matrix)] &lt;- colnames(calculo_numericas)[i]</w:t>
        </w:r>
      </w:ins>
    </w:p>
    <w:p>
      <w:pPr>
        <w:pStyle w:val="Corpo"/>
        <w:spacing w:before="0" w:after="0"/>
        <w:ind w:start="709" w:hanging="0"/>
        <w:rPr>
          <w:rFonts w:ascii="Bitstream Vera Sans Mono" w:hAnsi="Bitstream Vera Sans Mono"/>
          <w:ins w:id="709" w:author="Autor descoñecido" w:date="2021-01-05T19:38:12Z"/>
          <w:sz w:val="16"/>
          <w:szCs w:val="16"/>
        </w:rPr>
      </w:pPr>
      <w:ins w:id="707" w:author="Autor descoñecido" w:date="2021-01-05T19:38:12Z">
        <w:r>
          <w:rPr>
            <w:rFonts w:eastAsia="Noto Serif CJK SC" w:cs="Lohit Devanagari" w:ascii="Bitstream Vera Sans Mono" w:hAnsi="Bitstream Vera Sans Mono"/>
            <w:color w:val="auto"/>
            <w:kern w:val="2"/>
            <w:sz w:val="16"/>
            <w:szCs w:val="16"/>
            <w:lang w:val="es-ES" w:eastAsia="zh-CN" w:bidi="hi-IN"/>
          </w:rPr>
          <w:t xml:space="preserve">  </w:t>
        </w:r>
      </w:ins>
      <w:ins w:id="708" w:author="Autor descoñecido" w:date="2021-01-05T19:38:12Z">
        <w:r>
          <w:rPr>
            <w:rFonts w:eastAsia="Noto Serif CJK SC" w:cs="Lohit Devanagari" w:ascii="Bitstream Vera Sans Mono" w:hAnsi="Bitstream Vera Sans Mono"/>
            <w:color w:val="auto"/>
            <w:kern w:val="2"/>
            <w:sz w:val="16"/>
            <w:szCs w:val="16"/>
            <w:lang w:val="es-ES" w:eastAsia="zh-CN" w:bidi="hi-IN"/>
          </w:rPr>
          <w:t>}</w:t>
        </w:r>
      </w:ins>
    </w:p>
    <w:p>
      <w:pPr>
        <w:pStyle w:val="Corpo"/>
        <w:spacing w:before="0" w:after="0"/>
        <w:ind w:start="709" w:hanging="0"/>
        <w:rPr>
          <w:rFonts w:ascii="Bitstream Vera Sans Mono" w:hAnsi="Bitstream Vera Sans Mono"/>
          <w:ins w:id="711" w:author="Autor descoñecido" w:date="2021-01-05T19:38:12Z"/>
          <w:sz w:val="16"/>
          <w:szCs w:val="16"/>
        </w:rPr>
      </w:pPr>
      <w:ins w:id="710" w:author="Autor descoñecido" w:date="2021-01-05T19:38:12Z">
        <w:r>
          <w:rPr>
            <w:rFonts w:eastAsia="Noto Serif CJK SC" w:cs="Lohit Devanagari" w:ascii="Bitstream Vera Sans Mono" w:hAnsi="Bitstream Vera Sans Mono"/>
            <w:color w:val="auto"/>
            <w:kern w:val="2"/>
            <w:sz w:val="16"/>
            <w:szCs w:val="16"/>
            <w:lang w:val="es-ES" w:eastAsia="zh-CN" w:bidi="hi-IN"/>
          </w:rPr>
          <w:t>}</w:t>
        </w:r>
      </w:ins>
    </w:p>
    <w:p>
      <w:pPr>
        <w:pStyle w:val="Corpo"/>
        <w:spacing w:before="0" w:after="0"/>
        <w:ind w:start="709" w:hanging="0"/>
        <w:rPr>
          <w:rFonts w:eastAsia="Noto Serif CJK SC" w:cs="Lohit Devanagari"/>
          <w:color w:val="auto"/>
          <w:kern w:val="2"/>
          <w:lang w:val="es-ES" w:eastAsia="zh-CN" w:bidi="hi-IN"/>
          <w:ins w:id="713" w:author="Autor descoñecido" w:date="2021-01-05T19:38:12Z"/>
        </w:rPr>
      </w:pPr>
      <w:ins w:id="712" w:author="Autor descoñecido" w:date="2021-01-05T19:38:12Z">
        <w:r>
          <w:rPr>
            <w:rFonts w:eastAsia="Noto Serif CJK SC" w:cs="Lohit Devanagari"/>
            <w:color w:val="auto"/>
            <w:kern w:val="2"/>
            <w:lang w:val="es-ES" w:eastAsia="zh-CN" w:bidi="hi-IN"/>
          </w:rPr>
        </w:r>
      </w:ins>
    </w:p>
    <w:p>
      <w:pPr>
        <w:pStyle w:val="Corpo"/>
        <w:spacing w:before="0" w:after="0"/>
        <w:ind w:start="709" w:hanging="0"/>
        <w:rPr>
          <w:rFonts w:ascii="Bitstream Vera Sans Mono" w:hAnsi="Bitstream Vera Sans Mono"/>
          <w:ins w:id="715" w:author="Autor descoñecido" w:date="2021-01-05T19:38:12Z"/>
          <w:sz w:val="16"/>
          <w:szCs w:val="16"/>
        </w:rPr>
      </w:pPr>
      <w:ins w:id="714" w:author="Autor descoñecido" w:date="2021-01-05T19:38:12Z">
        <w:r>
          <w:rPr>
            <w:rFonts w:eastAsia="Noto Serif CJK SC" w:cs="Lohit Devanagari" w:ascii="Bitstream Vera Sans Mono" w:hAnsi="Bitstream Vera Sans Mono"/>
            <w:color w:val="auto"/>
            <w:kern w:val="2"/>
            <w:sz w:val="16"/>
            <w:szCs w:val="16"/>
            <w:lang w:val="es-ES" w:eastAsia="zh-CN" w:bidi="hi-IN"/>
          </w:rPr>
          <w:t>print (corr_matrix)</w:t>
        </w:r>
      </w:ins>
    </w:p>
    <w:p>
      <w:pPr>
        <w:pStyle w:val="Corpo"/>
        <w:rPr/>
      </w:pPr>
      <w:ins w:id="716" w:author="Autor descoñecido" w:date="2021-01-05T19:38:12Z">
        <w:r>
          <w:rPr/>
        </w:r>
      </w:ins>
    </w:p>
    <w:p>
      <w:pPr>
        <w:pStyle w:val="Corpo"/>
        <w:rPr/>
      </w:pPr>
      <w:ins w:id="718" w:author="Autor descoñecido" w:date="2021-01-05T19:38:12Z">
        <w:r>
          <w:rPr/>
          <w:t>Que nos da como resultado:</w:t>
        </w:r>
      </w:ins>
    </w:p>
    <w:p>
      <w:pPr>
        <w:pStyle w:val="Corpo"/>
        <w:spacing w:before="0" w:after="0"/>
        <w:ind w:start="709" w:hanging="0"/>
        <w:rPr>
          <w:rFonts w:ascii="Bitstream Vera Sans Mono" w:hAnsi="Bitstream Vera Sans Mono"/>
          <w:ins w:id="721" w:author="Autor descoñecido" w:date="2021-01-05T19:38:12Z"/>
          <w:sz w:val="16"/>
          <w:szCs w:val="16"/>
        </w:rPr>
      </w:pPr>
      <w:ins w:id="720" w:author="Autor descoñecido" w:date="2021-01-05T19:38:12Z">
        <w:r>
          <w:rPr>
            <w:rFonts w:ascii="Bitstream Vera Sans Mono" w:hAnsi="Bitstream Vera Sans Mono"/>
            <w:sz w:val="16"/>
            <w:szCs w:val="16"/>
          </w:rPr>
          <w:t># estimate      p-value</w:t>
        </w:r>
      </w:ins>
    </w:p>
    <w:p>
      <w:pPr>
        <w:pStyle w:val="Corpo"/>
        <w:spacing w:before="0" w:after="0"/>
        <w:ind w:start="709" w:hanging="0"/>
        <w:rPr>
          <w:rFonts w:ascii="Bitstream Vera Sans Mono" w:hAnsi="Bitstream Vera Sans Mono"/>
          <w:ins w:id="723" w:author="Autor descoñecido" w:date="2021-01-05T19:38:12Z"/>
          <w:sz w:val="16"/>
          <w:szCs w:val="16"/>
        </w:rPr>
      </w:pPr>
      <w:ins w:id="722" w:author="Autor descoñecido" w:date="2021-01-05T19:38:12Z">
        <w:r>
          <w:rPr>
            <w:rFonts w:ascii="Bitstream Vera Sans Mono" w:hAnsi="Bitstream Vera Sans Mono"/>
            <w:sz w:val="16"/>
            <w:szCs w:val="16"/>
          </w:rPr>
          <w:t># PassengerId -0.05041556 1.326511e-01</w:t>
        </w:r>
      </w:ins>
    </w:p>
    <w:p>
      <w:pPr>
        <w:pStyle w:val="Corpo"/>
        <w:spacing w:before="0" w:after="0"/>
        <w:ind w:start="709" w:hanging="0"/>
        <w:rPr>
          <w:rFonts w:ascii="Bitstream Vera Sans Mono" w:hAnsi="Bitstream Vera Sans Mono"/>
          <w:ins w:id="725" w:author="Autor descoñecido" w:date="2021-01-05T19:38:12Z"/>
          <w:sz w:val="16"/>
          <w:szCs w:val="16"/>
        </w:rPr>
      </w:pPr>
      <w:ins w:id="724" w:author="Autor descoñecido" w:date="2021-01-05T19:38:12Z">
        <w:r>
          <w:rPr>
            <w:rFonts w:ascii="Bitstream Vera Sans Mono" w:hAnsi="Bitstream Vera Sans Mono"/>
            <w:sz w:val="16"/>
            <w:szCs w:val="16"/>
          </w:rPr>
          <w:t># Age         -0.18421248 3.052168e-08</w:t>
        </w:r>
      </w:ins>
    </w:p>
    <w:p>
      <w:pPr>
        <w:pStyle w:val="Corpo"/>
        <w:spacing w:before="0" w:after="0"/>
        <w:ind w:start="709" w:hanging="0"/>
        <w:rPr>
          <w:rFonts w:ascii="Bitstream Vera Sans Mono" w:hAnsi="Bitstream Vera Sans Mono"/>
          <w:sz w:val="16"/>
          <w:szCs w:val="16"/>
        </w:rPr>
      </w:pPr>
      <w:ins w:id="726" w:author="Autor descoñecido" w:date="2021-01-05T19:38:12Z">
        <w:r>
          <w:rPr>
            <w:rFonts w:ascii="Bitstream Vera Sans Mono" w:hAnsi="Bitstream Vera Sans Mono"/>
            <w:sz w:val="16"/>
            <w:szCs w:val="16"/>
          </w:rPr>
          <w:t># Fare         0.52890733 2.269544e-65</w:t>
        </w:r>
      </w:ins>
    </w:p>
    <w:p>
      <w:pPr>
        <w:pStyle w:val="Corpo"/>
        <w:numPr>
          <w:ilvl w:val="1"/>
          <w:numId w:val="6"/>
        </w:numPr>
        <w:rPr/>
      </w:pPr>
      <w:ins w:id="727" w:author="Autor descoñecido" w:date="2021-01-05T19:39:13Z">
        <w:r>
          <w:rPr/>
        </w:r>
      </w:ins>
    </w:p>
    <w:p>
      <w:pPr>
        <w:pStyle w:val="Corpo"/>
        <w:numPr>
          <w:ilvl w:val="1"/>
          <w:numId w:val="6"/>
        </w:numPr>
        <w:rPr/>
      </w:pPr>
      <w:ins w:id="729" w:author="Autor descoñecido" w:date="2021-01-05T19:39:13Z">
        <w:r>
          <w:rPr/>
          <w:t xml:space="preserve">Con la matriz de correlación se puede identificar cuáles son las variables más correlacionadas con la supervivencia en función de su proximidad con los valores -1 y +1. </w:t>
        </w:r>
      </w:ins>
    </w:p>
    <w:p>
      <w:pPr>
        <w:pStyle w:val="Corpo"/>
        <w:rPr/>
      </w:pPr>
      <w:ins w:id="731" w:author="Autor descoñecido" w:date="2021-01-05T19:39:13Z">
        <w:r>
          <w:rPr/>
        </w:r>
      </w:ins>
    </w:p>
    <w:p>
      <w:pPr>
        <w:pStyle w:val="Corpo"/>
        <w:rPr/>
      </w:pPr>
      <w:ins w:id="733" w:author="Autor descoñecido" w:date="2021-01-05T19:39:13Z">
        <w:r>
          <w:rPr/>
          <w:t>Vamos ahora a aplicar un modelo de regresión logística. Se utiliza el modelo de regresión logística con el conjunto de datos del Titanic para predecir si cada uno de los pasajeros sobrevivirá o no.</w:t>
        </w:r>
      </w:ins>
    </w:p>
    <w:p>
      <w:pPr>
        <w:pStyle w:val="Corpo"/>
        <w:spacing w:before="0" w:after="0"/>
        <w:ind w:start="709" w:hanging="0"/>
        <w:rPr>
          <w:rFonts w:ascii="Bitstream Vera Sans Mono" w:hAnsi="Bitstream Vera Sans Mono"/>
          <w:ins w:id="736" w:author="Autor descoñecido" w:date="2021-01-05T19:39:13Z"/>
          <w:sz w:val="16"/>
          <w:szCs w:val="16"/>
        </w:rPr>
      </w:pPr>
      <w:ins w:id="735" w:author="Autor descoñecido" w:date="2021-01-05T19:39:13Z">
        <w:r>
          <w:rPr>
            <w:rFonts w:ascii="Bitstream Vera Sans Mono" w:hAnsi="Bitstream Vera Sans Mono"/>
            <w:sz w:val="16"/>
            <w:szCs w:val="16"/>
          </w:rPr>
          <w:t>modelo &lt;- glm(Survived~., family=binomial(link='logit'), data=titanic_analisis)</w:t>
        </w:r>
      </w:ins>
    </w:p>
    <w:p>
      <w:pPr>
        <w:pStyle w:val="Corpo"/>
        <w:spacing w:before="0" w:after="0"/>
        <w:ind w:start="709" w:hanging="0"/>
        <w:rPr>
          <w:rFonts w:ascii="Bitstream Vera Sans Mono" w:hAnsi="Bitstream Vera Sans Mono"/>
          <w:ins w:id="738" w:author="Autor descoñecido" w:date="2021-01-05T19:39:13Z"/>
          <w:sz w:val="16"/>
          <w:szCs w:val="16"/>
        </w:rPr>
      </w:pPr>
      <w:ins w:id="737" w:author="Autor descoñecido" w:date="2021-01-05T19:39:13Z">
        <w:r>
          <w:rPr>
            <w:rFonts w:ascii="Bitstream Vera Sans Mono" w:hAnsi="Bitstream Vera Sans Mono"/>
            <w:sz w:val="16"/>
            <w:szCs w:val="16"/>
          </w:rPr>
          <w:t>summary(modelo)</w:t>
        </w:r>
      </w:ins>
    </w:p>
    <w:p>
      <w:pPr>
        <w:pStyle w:val="Corpo"/>
        <w:rPr/>
      </w:pPr>
      <w:ins w:id="739" w:author="Autor descoñecido" w:date="2021-01-05T19:39:13Z">
        <w:r>
          <w:rPr/>
        </w:r>
      </w:ins>
    </w:p>
    <w:p>
      <w:pPr>
        <w:pStyle w:val="Corpo"/>
        <w:rPr/>
      </w:pPr>
      <w:ins w:id="741" w:author="Autor descoñecido" w:date="2021-01-05T19:39:13Z">
        <w:r>
          <w:rPr>
            <w:rFonts w:eastAsia="Noto Serif CJK SC" w:cs="Lohit Devanagari"/>
            <w:color w:val="auto"/>
            <w:kern w:val="2"/>
            <w:sz w:val="24"/>
            <w:szCs w:val="24"/>
            <w:lang w:val="es-ES" w:eastAsia="zh-CN" w:bidi="hi-IN"/>
          </w:rPr>
          <w:t>Ejecutamos el modelo</w:t>
        </w:r>
      </w:ins>
    </w:p>
    <w:p>
      <w:pPr>
        <w:pStyle w:val="Corpo"/>
        <w:ind w:start="709" w:hanging="0"/>
        <w:rPr/>
      </w:pPr>
      <w:ins w:id="743" w:author="Autor descoñecido" w:date="2021-01-05T19:39:13Z">
        <w:r>
          <w:rPr>
            <w:rFonts w:ascii="Bitstream Vera Sans Mono" w:hAnsi="Bitstream Vera Sans Mono"/>
            <w:sz w:val="16"/>
            <w:szCs w:val="16"/>
          </w:rPr>
          <w:t>fitted.probabilities &lt;- predict(log.model, titanic_data1, type='response')</w:t>
        </w:r>
      </w:ins>
    </w:p>
    <w:p>
      <w:pPr>
        <w:pStyle w:val="Corpo"/>
        <w:rPr/>
      </w:pPr>
      <w:ins w:id="745" w:author="Autor descoñecido" w:date="2021-01-05T19:39:13Z">
        <w:r>
          <w:rPr/>
          <w:t>Comprobamos su eficacia</w:t>
        </w:r>
      </w:ins>
    </w:p>
    <w:p>
      <w:pPr>
        <w:pStyle w:val="Corpo"/>
        <w:spacing w:before="0" w:after="0"/>
        <w:ind w:start="709" w:hanging="0"/>
        <w:rPr>
          <w:rFonts w:ascii="Bitstream Vera Sans Mono" w:hAnsi="Bitstream Vera Sans Mono"/>
          <w:ins w:id="748" w:author="Autor descoñecido" w:date="2021-01-05T19:39:13Z"/>
          <w:sz w:val="16"/>
          <w:szCs w:val="16"/>
        </w:rPr>
      </w:pPr>
      <w:ins w:id="747" w:author="Autor descoñecido" w:date="2021-01-05T19:39:13Z">
        <w:r>
          <w:rPr>
            <w:rFonts w:ascii="Bitstream Vera Sans Mono" w:hAnsi="Bitstream Vera Sans Mono"/>
            <w:sz w:val="16"/>
            <w:szCs w:val="16"/>
          </w:rPr>
          <w:t>library(caTools)</w:t>
        </w:r>
      </w:ins>
    </w:p>
    <w:p>
      <w:pPr>
        <w:pStyle w:val="Corpo"/>
        <w:spacing w:before="0" w:after="0"/>
        <w:ind w:start="709" w:hanging="0"/>
        <w:rPr>
          <w:rFonts w:ascii="Bitstream Vera Sans Mono" w:hAnsi="Bitstream Vera Sans Mono"/>
          <w:ins w:id="750" w:author="Autor descoñecido" w:date="2021-01-05T19:39:13Z"/>
          <w:sz w:val="16"/>
          <w:szCs w:val="16"/>
        </w:rPr>
      </w:pPr>
      <w:ins w:id="749" w:author="Autor descoñecido" w:date="2021-01-05T19:39:13Z">
        <w:r>
          <w:rPr>
            <w:rFonts w:ascii="Bitstream Vera Sans Mono" w:hAnsi="Bitstream Vera Sans Mono"/>
            <w:sz w:val="16"/>
            <w:szCs w:val="16"/>
          </w:rPr>
          <w:t>sample &lt;- sample.split(titanic_analisis, 0.7)</w:t>
        </w:r>
      </w:ins>
    </w:p>
    <w:p>
      <w:pPr>
        <w:pStyle w:val="Corpo"/>
        <w:spacing w:before="0" w:after="0"/>
        <w:ind w:start="709" w:hanging="0"/>
        <w:rPr>
          <w:rFonts w:ascii="Bitstream Vera Sans Mono" w:hAnsi="Bitstream Vera Sans Mono"/>
          <w:ins w:id="752" w:author="Autor descoñecido" w:date="2021-01-05T19:39:13Z"/>
          <w:sz w:val="16"/>
          <w:szCs w:val="16"/>
        </w:rPr>
      </w:pPr>
      <w:ins w:id="751" w:author="Autor descoñecido" w:date="2021-01-05T19:39:13Z">
        <w:r>
          <w:rPr>
            <w:rFonts w:ascii="Bitstream Vera Sans Mono" w:hAnsi="Bitstream Vera Sans Mono"/>
            <w:sz w:val="16"/>
            <w:szCs w:val="16"/>
          </w:rPr>
          <w:t>train_final &lt;- subset(titanic_analisis, sample=TRUE)</w:t>
        </w:r>
      </w:ins>
    </w:p>
    <w:p>
      <w:pPr>
        <w:pStyle w:val="Corpo"/>
        <w:spacing w:before="0" w:after="0"/>
        <w:ind w:start="709" w:hanging="0"/>
        <w:rPr>
          <w:rFonts w:ascii="Bitstream Vera Sans Mono" w:hAnsi="Bitstream Vera Sans Mono"/>
          <w:ins w:id="754" w:author="Autor descoñecido" w:date="2021-01-05T19:39:13Z"/>
          <w:sz w:val="16"/>
          <w:szCs w:val="16"/>
        </w:rPr>
      </w:pPr>
      <w:ins w:id="753" w:author="Autor descoñecido" w:date="2021-01-05T19:39:13Z">
        <w:r>
          <w:rPr>
            <w:rFonts w:ascii="Bitstream Vera Sans Mono" w:hAnsi="Bitstream Vera Sans Mono"/>
            <w:sz w:val="16"/>
            <w:szCs w:val="16"/>
          </w:rPr>
          <w:t>test_final &lt;- subset(titanic_analisis, sample=FALSE)</w:t>
        </w:r>
      </w:ins>
    </w:p>
    <w:p>
      <w:pPr>
        <w:pStyle w:val="Corpo"/>
        <w:spacing w:before="0" w:after="0"/>
        <w:rPr/>
      </w:pPr>
      <w:ins w:id="755" w:author="Autor descoñecido" w:date="2021-01-05T19:39:13Z">
        <w:r>
          <w:rPr/>
          <w:tab/>
        </w:r>
      </w:ins>
      <w:ins w:id="756" w:author="Autor descoñecido" w:date="2021-01-05T19:39:13Z">
        <w:r>
          <w:rPr>
            <w:rFonts w:ascii="Bitstream Vera Sans Mono" w:hAnsi="Bitstream Vera Sans Mono"/>
            <w:sz w:val="16"/>
            <w:szCs w:val="16"/>
          </w:rPr>
          <w:t>final_model &lt;- glm(Survived ~., family=binomial(link='logit'),train_final)</w:t>
        </w:r>
      </w:ins>
    </w:p>
    <w:p>
      <w:pPr>
        <w:pStyle w:val="Corpo"/>
        <w:spacing w:before="0" w:after="0"/>
        <w:rPr>
          <w:rFonts w:ascii="Bitstream Vera Sans Mono" w:hAnsi="Bitstream Vera Sans Mono"/>
          <w:ins w:id="760" w:author="Autor descoñecido" w:date="2021-01-05T19:39:13Z"/>
          <w:sz w:val="16"/>
          <w:szCs w:val="16"/>
        </w:rPr>
      </w:pPr>
      <w:ins w:id="758" w:author="Autor descoñecido" w:date="2021-01-05T19:39:13Z">
        <w:r>
          <w:rPr>
            <w:rFonts w:ascii="Bitstream Vera Sans Mono" w:hAnsi="Bitstream Vera Sans Mono"/>
            <w:sz w:val="16"/>
            <w:szCs w:val="16"/>
          </w:rPr>
          <w:t xml:space="preserve">       </w:t>
        </w:r>
      </w:ins>
      <w:ins w:id="759" w:author="Autor descoñecido" w:date="2021-01-05T19:39:13Z">
        <w:r>
          <w:rPr>
            <w:rFonts w:ascii="Bitstream Vera Sans Mono" w:hAnsi="Bitstream Vera Sans Mono"/>
            <w:sz w:val="16"/>
            <w:szCs w:val="16"/>
          </w:rPr>
          <w:t>summary(final_model)</w:t>
        </w:r>
      </w:ins>
    </w:p>
    <w:p>
      <w:pPr>
        <w:pStyle w:val="Corpo"/>
        <w:rPr/>
      </w:pPr>
      <w:ins w:id="761" w:author="Autor descoñecido" w:date="2021-01-05T19:39:13Z">
        <w:r>
          <w:rPr/>
        </w:r>
      </w:ins>
    </w:p>
    <w:p>
      <w:pPr>
        <w:pStyle w:val="Corpo"/>
        <w:rPr/>
      </w:pPr>
      <w:ins w:id="763" w:author="Autor descoñecido" w:date="2021-01-05T19:39:13Z">
        <w:r>
          <w:rPr/>
          <w:t xml:space="preserve">De los resultados miramos que                                              </w:t>
        </w:r>
      </w:ins>
    </w:p>
    <w:p>
      <w:pPr>
        <w:pStyle w:val="Corpo"/>
        <w:spacing w:before="0" w:after="0"/>
        <w:ind w:start="709" w:hanging="0"/>
        <w:rPr>
          <w:rFonts w:ascii="Bitstream Vera Sans Mono" w:hAnsi="Bitstream Vera Sans Mono"/>
          <w:ins w:id="766" w:author="Autor descoñecido" w:date="2021-01-05T19:39:13Z"/>
          <w:sz w:val="16"/>
          <w:szCs w:val="16"/>
        </w:rPr>
      </w:pPr>
      <w:ins w:id="765" w:author="Autor descoñecido" w:date="2021-01-05T19:39:13Z">
        <w:r>
          <w:rPr>
            <w:rFonts w:ascii="Bitstream Vera Sans Mono" w:hAnsi="Bitstream Vera Sans Mono"/>
            <w:sz w:val="16"/>
            <w:szCs w:val="16"/>
          </w:rPr>
          <w:t>Coefficients:</w:t>
        </w:r>
      </w:ins>
    </w:p>
    <w:p>
      <w:pPr>
        <w:pStyle w:val="Corpo"/>
        <w:spacing w:before="0" w:after="0"/>
        <w:ind w:start="709" w:hanging="0"/>
        <w:rPr>
          <w:rFonts w:ascii="Bitstream Vera Sans Mono" w:hAnsi="Bitstream Vera Sans Mono"/>
          <w:ins w:id="769" w:author="Autor descoñecido" w:date="2021-01-05T19:39:13Z"/>
          <w:sz w:val="16"/>
          <w:szCs w:val="16"/>
        </w:rPr>
      </w:pPr>
      <w:ins w:id="767" w:author="Autor descoñecido" w:date="2021-01-05T19:39:13Z">
        <w:r>
          <w:rPr>
            <w:rFonts w:ascii="Bitstream Vera Sans Mono" w:hAnsi="Bitstream Vera Sans Mono"/>
            <w:sz w:val="16"/>
            <w:szCs w:val="16"/>
          </w:rPr>
          <w:t xml:space="preserve">              </w:t>
        </w:r>
      </w:ins>
      <w:ins w:id="768" w:author="Autor descoñecido" w:date="2021-01-05T19:39:13Z">
        <w:r>
          <w:rPr>
            <w:rFonts w:ascii="Bitstream Vera Sans Mono" w:hAnsi="Bitstream Vera Sans Mono"/>
            <w:sz w:val="16"/>
            <w:szCs w:val="16"/>
          </w:rPr>
          <w:t xml:space="preserve">Estimate Std. Error z value Pr(&gt;|z|)    </w:t>
        </w:r>
      </w:ins>
    </w:p>
    <w:p>
      <w:pPr>
        <w:pStyle w:val="Corpo"/>
        <w:spacing w:before="0" w:after="0"/>
        <w:ind w:start="709" w:hanging="0"/>
        <w:rPr>
          <w:rFonts w:ascii="Bitstream Vera Sans Mono" w:hAnsi="Bitstream Vera Sans Mono"/>
          <w:ins w:id="771" w:author="Autor descoñecido" w:date="2021-01-05T19:39:13Z"/>
          <w:sz w:val="16"/>
          <w:szCs w:val="16"/>
        </w:rPr>
      </w:pPr>
      <w:ins w:id="770" w:author="Autor descoñecido" w:date="2021-01-05T19:39:13Z">
        <w:r>
          <w:rPr>
            <w:rFonts w:ascii="Bitstream Vera Sans Mono" w:hAnsi="Bitstream Vera Sans Mono"/>
            <w:sz w:val="16"/>
            <w:szCs w:val="16"/>
          </w:rPr>
          <w:t>(Intercept)  4.2470169  0.5127043   8.284  &lt; 2e-16 ***</w:t>
        </w:r>
      </w:ins>
    </w:p>
    <w:p>
      <w:pPr>
        <w:pStyle w:val="Corpo"/>
        <w:spacing w:before="0" w:after="0"/>
        <w:ind w:start="709" w:hanging="0"/>
        <w:rPr>
          <w:rFonts w:ascii="Bitstream Vera Sans Mono" w:hAnsi="Bitstream Vera Sans Mono"/>
          <w:ins w:id="773" w:author="Autor descoñecido" w:date="2021-01-05T19:39:13Z"/>
          <w:sz w:val="16"/>
          <w:szCs w:val="16"/>
        </w:rPr>
      </w:pPr>
      <w:ins w:id="772" w:author="Autor descoñecido" w:date="2021-01-05T19:39:13Z">
        <w:r>
          <w:rPr>
            <w:rFonts w:ascii="Bitstream Vera Sans Mono" w:hAnsi="Bitstream Vera Sans Mono"/>
            <w:sz w:val="16"/>
            <w:szCs w:val="16"/>
          </w:rPr>
          <w:t xml:space="preserve">PassengerId  0.0001287  0.0003473   0.371  0.71095    </w:t>
        </w:r>
      </w:ins>
    </w:p>
    <w:p>
      <w:pPr>
        <w:pStyle w:val="Corpo"/>
        <w:spacing w:before="0" w:after="0"/>
        <w:ind w:start="709" w:hanging="0"/>
        <w:rPr>
          <w:rFonts w:ascii="Bitstream Vera Sans Mono" w:hAnsi="Bitstream Vera Sans Mono"/>
          <w:ins w:id="775" w:author="Autor descoñecido" w:date="2021-01-05T19:39:13Z"/>
          <w:sz w:val="16"/>
          <w:szCs w:val="16"/>
        </w:rPr>
      </w:pPr>
      <w:ins w:id="774" w:author="Autor descoñecido" w:date="2021-01-05T19:39:13Z">
        <w:r>
          <w:rPr>
            <w:rFonts w:ascii="Bitstream Vera Sans Mono" w:hAnsi="Bitstream Vera Sans Mono"/>
            <w:sz w:val="16"/>
            <w:szCs w:val="16"/>
          </w:rPr>
          <w:t>Sexmale     -2.7387864  0.2007974 -13.640  &lt; 2e-16 ***</w:t>
        </w:r>
      </w:ins>
    </w:p>
    <w:p>
      <w:pPr>
        <w:pStyle w:val="Corpo"/>
        <w:spacing w:before="0" w:after="0"/>
        <w:ind w:start="709" w:hanging="0"/>
        <w:rPr>
          <w:rFonts w:ascii="Bitstream Vera Sans Mono" w:hAnsi="Bitstream Vera Sans Mono"/>
          <w:ins w:id="777" w:author="Autor descoñecido" w:date="2021-01-05T19:39:13Z"/>
          <w:sz w:val="16"/>
          <w:szCs w:val="16"/>
        </w:rPr>
      </w:pPr>
      <w:ins w:id="776" w:author="Autor descoñecido" w:date="2021-01-05T19:39:13Z">
        <w:r>
          <w:rPr>
            <w:rFonts w:ascii="Bitstream Vera Sans Mono" w:hAnsi="Bitstream Vera Sans Mono"/>
            <w:sz w:val="16"/>
            <w:szCs w:val="16"/>
          </w:rPr>
          <w:t xml:space="preserve">EmbarkedQ   -0.0760647  0.3796199  -0.200  0.84119    </w:t>
        </w:r>
      </w:ins>
    </w:p>
    <w:p>
      <w:pPr>
        <w:pStyle w:val="Corpo"/>
        <w:spacing w:before="0" w:after="0"/>
        <w:ind w:start="709" w:hanging="0"/>
        <w:rPr>
          <w:rFonts w:ascii="Bitstream Vera Sans Mono" w:hAnsi="Bitstream Vera Sans Mono"/>
          <w:ins w:id="779" w:author="Autor descoñecido" w:date="2021-01-05T19:39:13Z"/>
          <w:sz w:val="16"/>
          <w:szCs w:val="16"/>
        </w:rPr>
      </w:pPr>
      <w:ins w:id="778" w:author="Autor descoñecido" w:date="2021-01-05T19:39:13Z">
        <w:r>
          <w:rPr>
            <w:rFonts w:ascii="Bitstream Vera Sans Mono" w:hAnsi="Bitstream Vera Sans Mono"/>
            <w:sz w:val="16"/>
            <w:szCs w:val="16"/>
          </w:rPr>
          <w:t xml:space="preserve">EmbarkedS   -0.4646937  0.2390633  -1.944  0.05192 .  </w:t>
        </w:r>
      </w:ins>
    </w:p>
    <w:p>
      <w:pPr>
        <w:pStyle w:val="Corpo"/>
        <w:spacing w:before="0" w:after="0"/>
        <w:ind w:start="709" w:hanging="0"/>
        <w:rPr>
          <w:rFonts w:ascii="Bitstream Vera Sans Mono" w:hAnsi="Bitstream Vera Sans Mono"/>
          <w:ins w:id="781" w:author="Autor descoñecido" w:date="2021-01-05T19:39:13Z"/>
          <w:sz w:val="16"/>
          <w:szCs w:val="16"/>
        </w:rPr>
      </w:pPr>
      <w:ins w:id="780" w:author="Autor descoñecido" w:date="2021-01-05T19:39:13Z">
        <w:r>
          <w:rPr>
            <w:rFonts w:ascii="Bitstream Vera Sans Mono" w:hAnsi="Bitstream Vera Sans Mono"/>
            <w:sz w:val="16"/>
            <w:szCs w:val="16"/>
          </w:rPr>
          <w:t>Age         -0.0383377  0.0078438  -4.888 1.02e-06 ***</w:t>
        </w:r>
      </w:ins>
    </w:p>
    <w:p>
      <w:pPr>
        <w:pStyle w:val="Corpo"/>
        <w:spacing w:before="0" w:after="0"/>
        <w:ind w:start="709" w:hanging="0"/>
        <w:rPr>
          <w:rFonts w:ascii="Bitstream Vera Sans Mono" w:hAnsi="Bitstream Vera Sans Mono"/>
          <w:ins w:id="783" w:author="Autor descoñecido" w:date="2021-01-05T19:39:13Z"/>
          <w:sz w:val="16"/>
          <w:szCs w:val="16"/>
        </w:rPr>
      </w:pPr>
      <w:ins w:id="782" w:author="Autor descoñecido" w:date="2021-01-05T19:39:13Z">
        <w:r>
          <w:rPr>
            <w:rFonts w:ascii="Bitstream Vera Sans Mono" w:hAnsi="Bitstream Vera Sans Mono"/>
            <w:sz w:val="16"/>
            <w:szCs w:val="16"/>
          </w:rPr>
          <w:t xml:space="preserve">Pclass2     -0.8988690  0.2969430  -3.027  0.00247 ** </w:t>
        </w:r>
      </w:ins>
    </w:p>
    <w:p>
      <w:pPr>
        <w:pStyle w:val="Corpo"/>
        <w:spacing w:before="0" w:after="0"/>
        <w:ind w:start="709" w:hanging="0"/>
        <w:rPr>
          <w:rFonts w:ascii="Bitstream Vera Sans Mono" w:hAnsi="Bitstream Vera Sans Mono"/>
          <w:ins w:id="785" w:author="Autor descoñecido" w:date="2021-01-05T19:39:13Z"/>
          <w:sz w:val="16"/>
          <w:szCs w:val="16"/>
        </w:rPr>
      </w:pPr>
      <w:ins w:id="784" w:author="Autor descoñecido" w:date="2021-01-05T19:39:13Z">
        <w:r>
          <w:rPr>
            <w:rFonts w:ascii="Bitstream Vera Sans Mono" w:hAnsi="Bitstream Vera Sans Mono"/>
            <w:sz w:val="16"/>
            <w:szCs w:val="16"/>
          </w:rPr>
          <w:t>Pclass3     -2.1298144  0.2974504  -7.160 8.05e-13 ***</w:t>
        </w:r>
      </w:ins>
    </w:p>
    <w:p>
      <w:pPr>
        <w:pStyle w:val="Corpo"/>
        <w:spacing w:before="0" w:after="0"/>
        <w:ind w:start="709" w:hanging="0"/>
        <w:rPr>
          <w:rFonts w:ascii="Bitstream Vera Sans Mono" w:hAnsi="Bitstream Vera Sans Mono"/>
          <w:ins w:id="787" w:author="Autor descoñecido" w:date="2021-01-05T19:39:13Z"/>
          <w:sz w:val="16"/>
          <w:szCs w:val="16"/>
        </w:rPr>
      </w:pPr>
      <w:ins w:id="786" w:author="Autor descoñecido" w:date="2021-01-05T19:39:13Z">
        <w:r>
          <w:rPr>
            <w:rFonts w:ascii="Bitstream Vera Sans Mono" w:hAnsi="Bitstream Vera Sans Mono"/>
            <w:sz w:val="16"/>
            <w:szCs w:val="16"/>
          </w:rPr>
          <w:t xml:space="preserve">Fare         0.0024862  0.0024848   1.001  0.31703    </w:t>
        </w:r>
      </w:ins>
    </w:p>
    <w:p>
      <w:pPr>
        <w:pStyle w:val="Corpo"/>
        <w:spacing w:before="0" w:after="0"/>
        <w:ind w:start="709" w:hanging="0"/>
        <w:rPr>
          <w:rFonts w:ascii="Bitstream Vera Sans Mono" w:hAnsi="Bitstream Vera Sans Mono"/>
          <w:ins w:id="789" w:author="Autor descoñecido" w:date="2021-01-05T19:39:13Z"/>
          <w:sz w:val="16"/>
          <w:szCs w:val="16"/>
        </w:rPr>
      </w:pPr>
      <w:ins w:id="788" w:author="Autor descoñecido" w:date="2021-01-05T19:39:13Z">
        <w:r>
          <w:rPr>
            <w:rFonts w:ascii="Bitstream Vera Sans Mono" w:hAnsi="Bitstream Vera Sans Mono"/>
            <w:sz w:val="16"/>
            <w:szCs w:val="16"/>
          </w:rPr>
          <w:t xml:space="preserve">FamilySize  -0.2206660  0.0683752  -3.227  0.00125 ** </w:t>
        </w:r>
      </w:ins>
    </w:p>
    <w:p>
      <w:pPr>
        <w:pStyle w:val="Corpo"/>
        <w:spacing w:before="0" w:after="0"/>
        <w:ind w:start="709" w:hanging="0"/>
        <w:rPr>
          <w:rFonts w:ascii="Bitstream Vera Sans Mono" w:hAnsi="Bitstream Vera Sans Mono"/>
          <w:ins w:id="791" w:author="Autor descoñecido" w:date="2021-01-05T19:39:13Z"/>
          <w:sz w:val="16"/>
          <w:szCs w:val="16"/>
        </w:rPr>
      </w:pPr>
      <w:ins w:id="790" w:author="Autor descoñecido" w:date="2021-01-05T19:39:13Z">
        <w:r>
          <w:rPr>
            <w:rFonts w:ascii="Bitstream Vera Sans Mono" w:hAnsi="Bitstream Vera Sans Mono"/>
            <w:sz w:val="16"/>
            <w:szCs w:val="16"/>
          </w:rPr>
          <w:t>---</w:t>
        </w:r>
      </w:ins>
    </w:p>
    <w:p>
      <w:pPr>
        <w:pStyle w:val="Corpo"/>
        <w:spacing w:before="0" w:after="0"/>
        <w:ind w:start="709" w:hanging="0"/>
        <w:rPr>
          <w:rFonts w:ascii="Bitstream Vera Sans Mono" w:hAnsi="Bitstream Vera Sans Mono"/>
          <w:ins w:id="793" w:author="Autor descoñecido" w:date="2021-01-05T19:39:13Z"/>
          <w:sz w:val="16"/>
          <w:szCs w:val="16"/>
        </w:rPr>
      </w:pPr>
      <w:ins w:id="792" w:author="Autor descoñecido" w:date="2021-01-05T19:39:13Z">
        <w:r>
          <w:rPr>
            <w:rFonts w:ascii="Bitstream Vera Sans Mono" w:hAnsi="Bitstream Vera Sans Mono"/>
            <w:sz w:val="16"/>
            <w:szCs w:val="16"/>
          </w:rPr>
          <w:t>Signif. codes:  0 ‘***’ 0.001 ‘**’ 0.01 ‘*’ 0.05 ‘.’ 0.1 ‘ ’ 1</w:t>
        </w:r>
      </w:ins>
    </w:p>
    <w:p>
      <w:pPr>
        <w:pStyle w:val="Corpo"/>
        <w:spacing w:before="0" w:after="0"/>
        <w:ind w:start="709" w:hanging="0"/>
        <w:rPr>
          <w:rFonts w:ascii="Bitstream Vera Sans Mono" w:hAnsi="Bitstream Vera Sans Mono"/>
          <w:ins w:id="795" w:author="Autor descoñecido" w:date="2021-01-05T19:39:13Z"/>
          <w:sz w:val="16"/>
          <w:szCs w:val="16"/>
        </w:rPr>
      </w:pPr>
      <w:ins w:id="794"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797" w:author="Autor descoñecido" w:date="2021-01-05T19:39:13Z"/>
          <w:sz w:val="16"/>
          <w:szCs w:val="16"/>
        </w:rPr>
      </w:pPr>
      <w:ins w:id="796" w:author="Autor descoñecido" w:date="2021-01-05T19:39:13Z">
        <w:r>
          <w:rPr>
            <w:rFonts w:ascii="Bitstream Vera Sans Mono" w:hAnsi="Bitstream Vera Sans Mono"/>
            <w:sz w:val="16"/>
            <w:szCs w:val="16"/>
          </w:rPr>
          <w:t>(Dispersion parameter for binomial family taken to be 1)</w:t>
        </w:r>
      </w:ins>
    </w:p>
    <w:p>
      <w:pPr>
        <w:pStyle w:val="Corpo"/>
        <w:spacing w:before="0" w:after="0"/>
        <w:ind w:start="709" w:hanging="0"/>
        <w:rPr>
          <w:rFonts w:ascii="Bitstream Vera Sans Mono" w:hAnsi="Bitstream Vera Sans Mono"/>
          <w:ins w:id="799" w:author="Autor descoñecido" w:date="2021-01-05T19:39:13Z"/>
          <w:sz w:val="16"/>
          <w:szCs w:val="16"/>
        </w:rPr>
      </w:pPr>
      <w:ins w:id="798"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802" w:author="Autor descoñecido" w:date="2021-01-05T19:39:13Z"/>
          <w:sz w:val="16"/>
          <w:szCs w:val="16"/>
        </w:rPr>
      </w:pPr>
      <w:ins w:id="800" w:author="Autor descoñecido" w:date="2021-01-05T19:39:13Z">
        <w:r>
          <w:rPr>
            <w:rFonts w:ascii="Bitstream Vera Sans Mono" w:hAnsi="Bitstream Vera Sans Mono"/>
            <w:sz w:val="16"/>
            <w:szCs w:val="16"/>
          </w:rPr>
          <w:t xml:space="preserve">    </w:t>
        </w:r>
      </w:ins>
      <w:ins w:id="801" w:author="Autor descoñecido" w:date="2021-01-05T19:39:13Z">
        <w:r>
          <w:rPr>
            <w:rFonts w:ascii="Bitstream Vera Sans Mono" w:hAnsi="Bitstream Vera Sans Mono"/>
            <w:sz w:val="16"/>
            <w:szCs w:val="16"/>
          </w:rPr>
          <w:t>Null deviance: 1186.7  on 890  degrees of freedom</w:t>
        </w:r>
      </w:ins>
    </w:p>
    <w:p>
      <w:pPr>
        <w:pStyle w:val="Corpo"/>
        <w:spacing w:before="0" w:after="0"/>
        <w:ind w:start="709" w:hanging="0"/>
        <w:rPr>
          <w:rFonts w:ascii="Bitstream Vera Sans Mono" w:hAnsi="Bitstream Vera Sans Mono"/>
          <w:ins w:id="804" w:author="Autor descoñecido" w:date="2021-01-05T19:39:13Z"/>
          <w:sz w:val="16"/>
          <w:szCs w:val="16"/>
        </w:rPr>
      </w:pPr>
      <w:ins w:id="803" w:author="Autor descoñecido" w:date="2021-01-05T19:39:13Z">
        <w:r>
          <w:rPr>
            <w:rFonts w:ascii="Bitstream Vera Sans Mono" w:hAnsi="Bitstream Vera Sans Mono"/>
            <w:sz w:val="16"/>
            <w:szCs w:val="16"/>
          </w:rPr>
          <w:t>Residual deviance:  785.8  on 881  degrees of freedom</w:t>
        </w:r>
      </w:ins>
    </w:p>
    <w:p>
      <w:pPr>
        <w:pStyle w:val="Corpo"/>
        <w:spacing w:before="0" w:after="0"/>
        <w:ind w:start="709" w:hanging="0"/>
        <w:rPr>
          <w:rFonts w:ascii="Bitstream Vera Sans Mono" w:hAnsi="Bitstream Vera Sans Mono"/>
          <w:ins w:id="806" w:author="Autor descoñecido" w:date="2021-01-05T19:39:13Z"/>
          <w:sz w:val="16"/>
          <w:szCs w:val="16"/>
        </w:rPr>
      </w:pPr>
      <w:ins w:id="805" w:author="Autor descoñecido" w:date="2021-01-05T19:39:13Z">
        <w:r>
          <w:rPr>
            <w:rFonts w:ascii="Bitstream Vera Sans Mono" w:hAnsi="Bitstream Vera Sans Mono"/>
            <w:sz w:val="16"/>
            <w:szCs w:val="16"/>
          </w:rPr>
          <w:t>AIC: 805.8</w:t>
        </w:r>
      </w:ins>
    </w:p>
    <w:p>
      <w:pPr>
        <w:pStyle w:val="Corpo"/>
        <w:spacing w:before="0" w:after="0"/>
        <w:ind w:start="709" w:hanging="0"/>
        <w:rPr>
          <w:rFonts w:ascii="Bitstream Vera Sans Mono" w:hAnsi="Bitstream Vera Sans Mono"/>
          <w:ins w:id="808" w:author="Autor descoñecido" w:date="2021-01-05T19:39:13Z"/>
          <w:sz w:val="16"/>
          <w:szCs w:val="16"/>
        </w:rPr>
      </w:pPr>
      <w:ins w:id="807"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810" w:author="Autor descoñecido" w:date="2021-01-05T19:39:13Z"/>
          <w:sz w:val="16"/>
          <w:szCs w:val="16"/>
        </w:rPr>
      </w:pPr>
      <w:ins w:id="809" w:author="Autor descoñecido" w:date="2021-01-05T19:39:13Z">
        <w:r>
          <w:rPr>
            <w:rFonts w:ascii="Bitstream Vera Sans Mono" w:hAnsi="Bitstream Vera Sans Mono"/>
            <w:sz w:val="16"/>
            <w:szCs w:val="16"/>
          </w:rPr>
          <w:t>Number of Fisher Scoring iterations: 5</w:t>
        </w:r>
      </w:ins>
    </w:p>
    <w:p>
      <w:pPr>
        <w:pStyle w:val="Corpo"/>
        <w:rPr/>
      </w:pPr>
      <w:ins w:id="811" w:author="Autor descoñecido" w:date="2021-01-05T19:39:13Z">
        <w:r>
          <w:rPr/>
        </w:r>
      </w:ins>
    </w:p>
    <w:p>
      <w:pPr>
        <w:pStyle w:val="Corpo"/>
        <w:rPr/>
      </w:pPr>
      <w:ins w:id="813" w:author="Autor descoñecido" w:date="2021-01-05T19:39:13Z">
        <w:r>
          <w:rPr/>
          <w:t xml:space="preserve">Vemos que igual que en el modelo incial se puede observar que tanto pertenecer a la clase 2 como a la clase 3 parece estar relacionado con la variable survived, así como ser hombre. </w:t>
        </w:r>
      </w:ins>
    </w:p>
    <w:p>
      <w:pPr>
        <w:pStyle w:val="Corpo"/>
        <w:rPr/>
      </w:pPr>
      <w:ins w:id="815" w:author="Autor descoñecido" w:date="2021-01-05T19:39:13Z">
        <w:r>
          <w:rPr/>
          <w:t xml:space="preserve">Modelo para testear </w:t>
        </w:r>
      </w:ins>
    </w:p>
    <w:p>
      <w:pPr>
        <w:pStyle w:val="Corpo"/>
        <w:spacing w:before="0" w:after="0"/>
        <w:ind w:start="709" w:hanging="0"/>
        <w:rPr>
          <w:rFonts w:ascii="Bitstream Vera Sans Mono" w:hAnsi="Bitstream Vera Sans Mono"/>
          <w:ins w:id="818" w:author="Autor descoñecido" w:date="2021-01-05T19:39:13Z"/>
          <w:sz w:val="16"/>
          <w:szCs w:val="16"/>
        </w:rPr>
      </w:pPr>
      <w:ins w:id="817" w:author="Autor descoñecido" w:date="2021-01-05T19:39:13Z">
        <w:r>
          <w:rPr>
            <w:rFonts w:ascii="Bitstream Vera Sans Mono" w:hAnsi="Bitstream Vera Sans Mono"/>
            <w:sz w:val="16"/>
            <w:szCs w:val="16"/>
          </w:rPr>
          <w:t>fitted.probabilities.final &lt;- predict(final_model, test_final, type='response')</w:t>
        </w:r>
      </w:ins>
    </w:p>
    <w:p>
      <w:pPr>
        <w:pStyle w:val="Corpo"/>
        <w:spacing w:before="0" w:after="0"/>
        <w:ind w:start="709" w:hanging="0"/>
        <w:rPr>
          <w:rFonts w:ascii="Bitstream Vera Sans Mono" w:hAnsi="Bitstream Vera Sans Mono"/>
          <w:ins w:id="820" w:author="Autor descoñecido" w:date="2021-01-05T19:39:13Z"/>
          <w:sz w:val="16"/>
          <w:szCs w:val="16"/>
        </w:rPr>
      </w:pPr>
      <w:ins w:id="819" w:author="Autor descoñecido" w:date="2021-01-05T19:39:13Z">
        <w:r>
          <w:rPr>
            <w:rFonts w:ascii="Bitstream Vera Sans Mono" w:hAnsi="Bitstream Vera Sans Mono"/>
            <w:sz w:val="16"/>
            <w:szCs w:val="16"/>
          </w:rPr>
          <w:t>fitted.results.final &lt;- ifelse(fitted.probabilities.final&gt;0.5, 1,0)</w:t>
        </w:r>
      </w:ins>
    </w:p>
    <w:p>
      <w:pPr>
        <w:pStyle w:val="Corpo"/>
        <w:rPr/>
      </w:pPr>
      <w:ins w:id="821" w:author="Autor descoñecido" w:date="2021-01-05T19:39:13Z">
        <w:r>
          <w:rPr/>
        </w:r>
      </w:ins>
    </w:p>
    <w:p>
      <w:pPr>
        <w:pStyle w:val="Corpo"/>
        <w:rPr/>
      </w:pPr>
      <w:ins w:id="823" w:author="Autor descoñecido" w:date="2021-01-05T19:39:13Z">
        <w:r>
          <w:rPr/>
          <w:t>Eficacia del modelo</w:t>
        </w:r>
      </w:ins>
    </w:p>
    <w:p>
      <w:pPr>
        <w:pStyle w:val="Corpo"/>
        <w:spacing w:before="0" w:after="0"/>
        <w:ind w:start="709" w:hanging="0"/>
        <w:rPr>
          <w:rFonts w:ascii="Bitstream Vera Sans Mono" w:hAnsi="Bitstream Vera Sans Mono"/>
          <w:ins w:id="826" w:author="Autor descoñecido" w:date="2021-01-05T19:39:13Z"/>
          <w:sz w:val="16"/>
          <w:szCs w:val="16"/>
        </w:rPr>
      </w:pPr>
      <w:ins w:id="825" w:author="Autor descoñecido" w:date="2021-01-05T19:39:13Z">
        <w:r>
          <w:rPr>
            <w:rFonts w:ascii="Bitstream Vera Sans Mono" w:hAnsi="Bitstream Vera Sans Mono"/>
            <w:sz w:val="16"/>
            <w:szCs w:val="16"/>
          </w:rPr>
          <w:t>1-mean(fitted.results.final != test_final$Survived)</w:t>
        </w:r>
      </w:ins>
    </w:p>
    <w:p>
      <w:pPr>
        <w:pStyle w:val="Corpo"/>
        <w:spacing w:before="0" w:after="0"/>
        <w:ind w:start="709" w:hanging="0"/>
        <w:rPr>
          <w:rFonts w:ascii="Bitstream Vera Sans Mono" w:hAnsi="Bitstream Vera Sans Mono"/>
          <w:ins w:id="828" w:author="Autor descoñecido" w:date="2021-01-05T19:39:13Z"/>
          <w:sz w:val="16"/>
          <w:szCs w:val="16"/>
        </w:rPr>
      </w:pPr>
      <w:ins w:id="827" w:author="Autor descoñecido" w:date="2021-01-05T19:39:13Z">
        <w:r>
          <w:rPr>
            <w:rFonts w:ascii="Bitstream Vera Sans Mono" w:hAnsi="Bitstream Vera Sans Mono"/>
            <w:sz w:val="16"/>
            <w:szCs w:val="16"/>
          </w:rPr>
          <w:t># 0.8013468</w:t>
        </w:r>
      </w:ins>
    </w:p>
    <w:p>
      <w:pPr>
        <w:pStyle w:val="Corpo"/>
        <w:spacing w:before="0" w:after="0"/>
        <w:ind w:start="709" w:hanging="0"/>
        <w:rPr>
          <w:rFonts w:ascii="Bitstream Vera Sans Mono" w:hAnsi="Bitstream Vera Sans Mono"/>
          <w:ins w:id="830" w:author="Autor descoñecido" w:date="2021-01-05T19:39:13Z"/>
          <w:sz w:val="16"/>
          <w:szCs w:val="16"/>
        </w:rPr>
      </w:pPr>
      <w:ins w:id="829" w:author="Autor descoñecido" w:date="2021-01-05T19:39:13Z">
        <w:r>
          <w:rPr>
            <w:rFonts w:ascii="Bitstream Vera Sans Mono" w:hAnsi="Bitstream Vera Sans Mono"/>
            <w:sz w:val="16"/>
            <w:szCs w:val="16"/>
          </w:rPr>
        </w:r>
      </w:ins>
    </w:p>
    <w:p>
      <w:pPr>
        <w:pStyle w:val="Corpo"/>
        <w:rPr/>
      </w:pPr>
      <w:ins w:id="831" w:author="Autor descoñecido" w:date="2021-01-05T19:39:13Z">
        <w:r>
          <w:rPr>
            <w:rFonts w:eastAsia="Noto Serif CJK SC" w:cs="Lohit Devanagari"/>
            <w:color w:val="auto"/>
            <w:kern w:val="2"/>
            <w:sz w:val="24"/>
            <w:szCs w:val="24"/>
            <w:lang w:val="es-ES" w:eastAsia="zh-CN" w:bidi="hi-IN"/>
          </w:rPr>
          <w:t xml:space="preserve">El modelo a </w:t>
        </w:r>
      </w:ins>
      <w:ins w:id="832" w:author="Autor descoñecido" w:date="2021-01-05T19:39:13Z">
        <w:r>
          <w:rPr/>
          <w:t>acertado en un 80% de los datos</w:t>
        </w:r>
      </w:ins>
    </w:p>
    <w:p>
      <w:pPr>
        <w:pStyle w:val="Corpo"/>
        <w:rPr/>
      </w:pPr>
      <w:ins w:id="834" w:author="Autor descoñecido" w:date="2021-01-05T19:39:13Z">
        <w:r>
          <w:rPr/>
          <w:t>Aplicamos un modelo de predicción, RandomForest</w:t>
        </w:r>
      </w:ins>
    </w:p>
    <w:p>
      <w:pPr>
        <w:pStyle w:val="Corpo"/>
        <w:spacing w:before="0" w:after="0"/>
        <w:ind w:start="709" w:hanging="0"/>
        <w:rPr>
          <w:rFonts w:ascii="Bitstream Vera Sans Mono" w:hAnsi="Bitstream Vera Sans Mono"/>
          <w:ins w:id="837" w:author="Autor descoñecido" w:date="2021-01-05T19:39:13Z"/>
          <w:sz w:val="16"/>
          <w:szCs w:val="16"/>
        </w:rPr>
      </w:pPr>
      <w:ins w:id="836" w:author="Autor descoñecido" w:date="2021-01-05T19:39:13Z">
        <w:r>
          <w:rPr>
            <w:rFonts w:ascii="Bitstream Vera Sans Mono" w:hAnsi="Bitstream Vera Sans Mono"/>
            <w:sz w:val="16"/>
            <w:szCs w:val="16"/>
          </w:rPr>
          <w:t xml:space="preserve">library(randomForest) </w:t>
        </w:r>
      </w:ins>
    </w:p>
    <w:p>
      <w:pPr>
        <w:pStyle w:val="Corpo"/>
        <w:spacing w:before="0" w:after="0"/>
        <w:ind w:start="709" w:hanging="0"/>
        <w:rPr>
          <w:rFonts w:ascii="Bitstream Vera Sans Mono" w:hAnsi="Bitstream Vera Sans Mono"/>
          <w:ins w:id="839" w:author="Autor descoñecido" w:date="2021-01-05T19:39:13Z"/>
          <w:sz w:val="16"/>
          <w:szCs w:val="16"/>
        </w:rPr>
      </w:pPr>
      <w:ins w:id="838" w:author="Autor descoñecido" w:date="2021-01-05T19:39:13Z">
        <w:r>
          <w:rPr>
            <w:rFonts w:ascii="Bitstream Vera Sans Mono" w:hAnsi="Bitstream Vera Sans Mono"/>
            <w:sz w:val="16"/>
            <w:szCs w:val="16"/>
          </w:rPr>
          <w:t>train &lt;- titanic_analisis[1:474,]</w:t>
        </w:r>
      </w:ins>
    </w:p>
    <w:p>
      <w:pPr>
        <w:pStyle w:val="Corpo"/>
        <w:spacing w:before="0" w:after="0"/>
        <w:ind w:start="709" w:hanging="0"/>
        <w:rPr>
          <w:rFonts w:ascii="Bitstream Vera Sans Mono" w:hAnsi="Bitstream Vera Sans Mono"/>
          <w:ins w:id="841" w:author="Autor descoñecido" w:date="2021-01-05T19:39:13Z"/>
          <w:sz w:val="16"/>
          <w:szCs w:val="16"/>
        </w:rPr>
      </w:pPr>
      <w:ins w:id="840" w:author="Autor descoñecido" w:date="2021-01-05T19:39:13Z">
        <w:r>
          <w:rPr>
            <w:rFonts w:ascii="Bitstream Vera Sans Mono" w:hAnsi="Bitstream Vera Sans Mono"/>
            <w:sz w:val="16"/>
            <w:szCs w:val="16"/>
          </w:rPr>
          <w:t>test &lt;- titanic_analisis[475:891,]</w:t>
        </w:r>
      </w:ins>
    </w:p>
    <w:p>
      <w:pPr>
        <w:pStyle w:val="Corpo"/>
        <w:spacing w:before="0" w:after="0"/>
        <w:rPr/>
      </w:pPr>
      <w:ins w:id="842" w:author="Autor descoñecido" w:date="2021-01-05T19:39:13Z">
        <w:r>
          <w:rPr/>
          <w:tab/>
        </w:r>
      </w:ins>
      <w:ins w:id="843" w:author="Autor descoñecido" w:date="2021-01-05T19:39:13Z">
        <w:r>
          <w:rPr>
            <w:rFonts w:ascii="Bitstream Vera Sans Mono" w:hAnsi="Bitstream Vera Sans Mono"/>
            <w:sz w:val="16"/>
            <w:szCs w:val="16"/>
          </w:rPr>
          <w:t>set.seed(754)</w:t>
        </w:r>
      </w:ins>
    </w:p>
    <w:p>
      <w:pPr>
        <w:pStyle w:val="Corpo"/>
        <w:spacing w:before="0" w:after="0"/>
        <w:rPr/>
      </w:pPr>
      <w:ins w:id="845" w:author="Autor descoñecido" w:date="2021-01-05T19:39:13Z">
        <w:r>
          <w:rPr>
            <w:rFonts w:ascii="Bitstream Vera Sans Mono" w:hAnsi="Bitstream Vera Sans Mono"/>
            <w:sz w:val="16"/>
            <w:szCs w:val="16"/>
          </w:rPr>
          <w:tab/>
          <w:t>modelo1 &lt;- randomForest(factor(Survived) ~ Pclass + Sex + Age + FamilySize + Fare + Embarked, data = train)</w:t>
        </w:r>
      </w:ins>
    </w:p>
    <w:p>
      <w:pPr>
        <w:pStyle w:val="Corpo"/>
        <w:rPr/>
      </w:pPr>
      <w:ins w:id="847" w:author="Autor descoñecido" w:date="2021-01-05T19:39:13Z">
        <w:r>
          <w:rPr/>
        </w:r>
      </w:ins>
    </w:p>
    <w:p>
      <w:pPr>
        <w:pStyle w:val="Corpo"/>
        <w:rPr/>
      </w:pPr>
      <w:ins w:id="849" w:author="Autor descoñecido" w:date="2021-01-05T19:39:13Z">
        <w:r>
          <w:rPr/>
          <w:t>Error del modelo</w:t>
        </w:r>
      </w:ins>
    </w:p>
    <w:p>
      <w:pPr>
        <w:pStyle w:val="Corpo"/>
        <w:spacing w:before="0" w:after="0"/>
        <w:ind w:start="709" w:hanging="0"/>
        <w:rPr>
          <w:rFonts w:ascii="Bitstream Vera Sans Mono" w:hAnsi="Bitstream Vera Sans Mono"/>
          <w:ins w:id="852" w:author="Autor descoñecido" w:date="2021-01-05T19:39:13Z"/>
          <w:sz w:val="16"/>
          <w:szCs w:val="16"/>
        </w:rPr>
      </w:pPr>
      <w:ins w:id="851" w:author="Autor descoñecido" w:date="2021-01-05T19:39:13Z">
        <w:r>
          <w:rPr>
            <w:rFonts w:ascii="Bitstream Vera Sans Mono" w:hAnsi="Bitstream Vera Sans Mono"/>
            <w:sz w:val="16"/>
            <w:szCs w:val="16"/>
          </w:rPr>
          <w:t>plot(modelo1, ylim = c(0, 0.36))</w:t>
        </w:r>
      </w:ins>
    </w:p>
    <w:p>
      <w:pPr>
        <w:pStyle w:val="Corpo"/>
        <w:spacing w:before="0" w:after="0"/>
        <w:ind w:start="709" w:hanging="0"/>
        <w:rPr/>
      </w:pPr>
      <w:ins w:id="853" w:author="Autor descoñecido" w:date="2021-01-05T19:39:13Z">
        <w:r>
          <w:rPr>
            <w:rFonts w:ascii="Bitstream Vera Sans Mono" w:hAnsi="Bitstream Vera Sans Mono"/>
            <w:sz w:val="16"/>
            <w:szCs w:val="16"/>
          </w:rPr>
          <w:t>legend("topright", colnames(modelo1$err.rate</w:t>
        </w:r>
      </w:ins>
      <w:ins w:id="854" w:author="Autor descoñecido" w:date="2021-01-05T19:39:13Z">
        <w:r>
          <w:rPr/>
          <w:t>), col = 1:3, fill = 1:3)</w:t>
        </w:r>
      </w:ins>
    </w:p>
    <w:p>
      <w:pPr>
        <w:pStyle w:val="Corpo"/>
        <w:rPr/>
      </w:pPr>
      <w:ins w:id="856" w:author="Autor descoñecido" w:date="2021-01-05T19:39:13Z">
        <w:r>
          <w:rPr/>
        </w:r>
      </w:ins>
    </w:p>
    <w:p>
      <w:pPr>
        <w:pStyle w:val="Corpo"/>
        <w:rPr/>
      </w:pPr>
      <w:ins w:id="858" w:author="Autor descoñecido" w:date="2021-01-05T19:39:13Z">
        <w:r>
          <w:rPr/>
          <w:t>En el gráfico correspondiente, Gráfico 5.8, se puede observar que la línea negra indica la tasa de error global que cae por debajo del 20%. Las líneas roja y verde muestran la tasa de error para el que "murió" y "sobrevivió" respectivamente.</w:t>
        </w:r>
      </w:ins>
    </w:p>
    <w:p>
      <w:pPr>
        <w:pStyle w:val="Corpo"/>
        <w:rPr/>
      </w:pPr>
      <w:ins w:id="860" w:author="Autor descoñecido" w:date="2021-01-05T19:39:13Z">
        <w:r>
          <w:rPr/>
        </w:r>
      </w:ins>
    </w:p>
    <w:p>
      <w:pPr>
        <w:pStyle w:val="Corpo"/>
        <w:rPr/>
      </w:pPr>
      <w:ins w:id="862" w:author="Autor descoñecido" w:date="2021-01-05T19:39:13Z">
        <w:r>
          <w:rPr/>
          <w:t>Predicción del modelo</w:t>
        </w:r>
      </w:ins>
    </w:p>
    <w:p>
      <w:pPr>
        <w:pStyle w:val="Corpo"/>
        <w:spacing w:before="0" w:after="0"/>
        <w:ind w:start="709" w:hanging="0"/>
        <w:rPr>
          <w:rFonts w:ascii="Bitstream Vera Sans Mono" w:hAnsi="Bitstream Vera Sans Mono"/>
          <w:ins w:id="865" w:author="Autor descoñecido" w:date="2021-01-05T19:39:13Z"/>
          <w:sz w:val="16"/>
          <w:szCs w:val="16"/>
        </w:rPr>
      </w:pPr>
      <w:ins w:id="864" w:author="Autor descoñecido" w:date="2021-01-05T19:39:13Z">
        <w:r>
          <w:rPr>
            <w:rFonts w:ascii="Bitstream Vera Sans Mono" w:hAnsi="Bitstream Vera Sans Mono"/>
            <w:sz w:val="16"/>
            <w:szCs w:val="16"/>
          </w:rPr>
          <w:t>prediccion &lt;- predict(modelo1, test)</w:t>
        </w:r>
      </w:ins>
    </w:p>
    <w:p>
      <w:pPr>
        <w:pStyle w:val="Corpo"/>
        <w:spacing w:before="0" w:after="0"/>
        <w:ind w:start="709" w:hanging="0"/>
        <w:rPr>
          <w:rFonts w:ascii="Bitstream Vera Sans Mono" w:hAnsi="Bitstream Vera Sans Mono"/>
          <w:ins w:id="867" w:author="Autor descoñecido" w:date="2021-01-05T19:39:13Z"/>
          <w:sz w:val="16"/>
          <w:szCs w:val="16"/>
        </w:rPr>
      </w:pPr>
      <w:ins w:id="866" w:author="Autor descoñecido" w:date="2021-01-05T19:39:13Z">
        <w:r>
          <w:rPr>
            <w:rFonts w:ascii="Bitstream Vera Sans Mono" w:hAnsi="Bitstream Vera Sans Mono"/>
            <w:sz w:val="16"/>
            <w:szCs w:val="16"/>
          </w:rPr>
          <w:t>solucion &lt;- data.frame(PassengerID = test$PassengerId, Survived = prediccion)</w:t>
        </w:r>
      </w:ins>
    </w:p>
    <w:p>
      <w:pPr>
        <w:pStyle w:val="Corpo"/>
        <w:spacing w:before="0" w:after="0"/>
        <w:ind w:start="709" w:hanging="0"/>
        <w:rPr>
          <w:rFonts w:ascii="Bitstream Vera Sans Mono" w:hAnsi="Bitstream Vera Sans Mono"/>
          <w:ins w:id="869" w:author="Autor descoñecido" w:date="2021-01-05T19:39:13Z"/>
          <w:sz w:val="16"/>
          <w:szCs w:val="16"/>
        </w:rPr>
      </w:pPr>
      <w:ins w:id="868" w:author="Autor descoñecido" w:date="2021-01-05T19:39:13Z">
        <w:r>
          <w:rPr>
            <w:rFonts w:ascii="Bitstream Vera Sans Mono" w:hAnsi="Bitstream Vera Sans Mono"/>
            <w:sz w:val="16"/>
            <w:szCs w:val="16"/>
          </w:rPr>
          <w:t>table(solucion$Survived)</w:t>
        </w:r>
      </w:ins>
    </w:p>
    <w:p>
      <w:pPr>
        <w:pStyle w:val="Corpo"/>
        <w:rPr>
          <w:rFonts w:ascii="Bitstream Vera Sans Mono" w:hAnsi="Bitstream Vera Sans Mono"/>
          <w:ins w:id="871" w:author="Autor descoñecido" w:date="2021-01-05T19:39:13Z"/>
          <w:sz w:val="16"/>
          <w:szCs w:val="16"/>
        </w:rPr>
      </w:pPr>
      <w:ins w:id="870" w:author="Autor descoñecido" w:date="2021-01-05T19:39:13Z">
        <w:r>
          <w:rPr>
            <w:rFonts w:ascii="Bitstream Vera Sans Mono" w:hAnsi="Bitstream Vera Sans Mono"/>
            <w:sz w:val="16"/>
            <w:szCs w:val="16"/>
          </w:rPr>
        </w:r>
      </w:ins>
    </w:p>
    <w:p>
      <w:pPr>
        <w:pStyle w:val="Corpo"/>
        <w:spacing w:before="0" w:after="0"/>
        <w:ind w:start="709" w:hanging="0"/>
        <w:rPr>
          <w:rFonts w:ascii="Bitstream Vera Sans Mono" w:hAnsi="Bitstream Vera Sans Mono"/>
          <w:ins w:id="873" w:author="Autor descoñecido" w:date="2021-01-05T19:39:13Z"/>
          <w:sz w:val="16"/>
          <w:szCs w:val="16"/>
        </w:rPr>
      </w:pPr>
      <w:ins w:id="872" w:author="Autor descoñecido" w:date="2021-01-05T19:39:13Z">
        <w:r>
          <w:rPr>
            <w:rFonts w:ascii="Bitstream Vera Sans Mono" w:hAnsi="Bitstream Vera Sans Mono"/>
            <w:sz w:val="16"/>
            <w:szCs w:val="16"/>
          </w:rPr>
          <w:t xml:space="preserve"># 0   1 </w:t>
        </w:r>
      </w:ins>
    </w:p>
    <w:p>
      <w:pPr>
        <w:pStyle w:val="Corpo"/>
        <w:spacing w:before="0" w:after="0"/>
        <w:ind w:start="709" w:hanging="0"/>
        <w:rPr>
          <w:rFonts w:ascii="Bitstream Vera Sans Mono" w:hAnsi="Bitstream Vera Sans Mono"/>
          <w:ins w:id="875" w:author="Autor descoñecido" w:date="2021-01-05T19:39:13Z"/>
          <w:sz w:val="16"/>
          <w:szCs w:val="16"/>
        </w:rPr>
      </w:pPr>
      <w:ins w:id="874" w:author="Autor descoñecido" w:date="2021-01-05T19:39:13Z">
        <w:r>
          <w:rPr>
            <w:rFonts w:ascii="Bitstream Vera Sans Mono" w:hAnsi="Bitstream Vera Sans Mono"/>
            <w:sz w:val="16"/>
            <w:szCs w:val="16"/>
          </w:rPr>
          <w:t># 296 121</w:t>
        </w:r>
      </w:ins>
    </w:p>
    <w:p>
      <w:pPr>
        <w:pStyle w:val="Corpo"/>
        <w:rPr/>
      </w:pPr>
      <w:ins w:id="876" w:author="Autor descoñecido" w:date="2021-01-05T19:39:13Z">
        <w:r>
          <w:rPr/>
        </w:r>
      </w:ins>
    </w:p>
    <w:p>
      <w:pPr>
        <w:pStyle w:val="Corpo"/>
        <w:rPr/>
      </w:pPr>
      <w:ins w:id="878" w:author="Autor descoñecido" w:date="2021-01-05T19:39:13Z">
        <w:r>
          <w:rPr/>
          <w:t xml:space="preserve">Se puede concluir que este analizando el conjunto de datos Titanic en el que se predice que 296 murieron de 417 pasajeros en el conjunto de prueba. </w:t>
        </w:r>
      </w:ins>
    </w:p>
    <w:p>
      <w:pPr>
        <w:pStyle w:val="Corpo"/>
        <w:rPr/>
      </w:pPr>
      <w:ins w:id="880" w:author="Autor descoñecido" w:date="2021-01-05T19:39:13Z">
        <w:r>
          <w:rPr/>
          <w:t>Entonces, el total de pasajeros que murieron en el Titanic son 632 de 891 pasajeros.</w:t>
        </w:r>
      </w:ins>
    </w:p>
    <w:p>
      <w:pPr>
        <w:pStyle w:val="Ttulo2"/>
        <w:numPr>
          <w:ilvl w:val="1"/>
          <w:numId w:val="6"/>
        </w:numPr>
        <w:rPr/>
      </w:pPr>
      <w:bookmarkStart w:id="10" w:name="__RefHeading___Toc2727_2179713084"/>
      <w:bookmarkEnd w:id="10"/>
      <w:r>
        <w:rPr/>
        <w:t>5. Representación de los resultados a partir de tablas y gráficas.</w:t>
      </w:r>
    </w:p>
    <w:p>
      <w:pPr>
        <w:pStyle w:val="Ttulo5"/>
        <w:numPr>
          <w:ilvl w:val="4"/>
          <w:numId w:val="5"/>
        </w:numPr>
        <w:pPrChange w:id="0" w:author="Mishel Valenzuela Sangoquiza" w:date="2021-01-05T09:28:00Z">
          <w:pPr>
            <w:pStyle w:val="Heading5"/>
            <w:numPr>
              <w:ilvl w:val="0"/>
              <w:numId w:val="5"/>
            </w:numPr>
          </w:pPr>
        </w:pPrChange>
        <w:rPr/>
      </w:pPr>
      <w:bookmarkStart w:id="11" w:name="__RefHeading___Toc676_4072204238"/>
      <w:bookmarkEnd w:id="11"/>
      <w:r>
        <w:rPr/>
        <w:t>Gráfica</w:t>
      </w:r>
      <w:ins w:id="881" w:author="Autor descoñecido" w:date="2021-01-04T18:02:00Z">
        <w:r>
          <w:rPr/>
          <w:t xml:space="preserve"> 5.1 Boxplot de los campos Age y Fare</w:t>
        </w:r>
      </w:ins>
    </w:p>
    <w:p>
      <w:pPr>
        <w:pStyle w:val="Corpo"/>
        <w:rPr>
          <w:del w:id="883" w:author="Autor descoñecido" w:date="2021-01-05T17:10:07Z"/>
        </w:rPr>
      </w:pPr>
      <w:del w:id="882" w:author="Autor descoñecido" w:date="2021-01-05T17:10:07Z">
        <w:r>
          <w:rPr/>
        </w:r>
      </w:del>
    </w:p>
    <w:p>
      <w:pPr>
        <w:pStyle w:val="Corpo"/>
        <w:rPr/>
      </w:pPr>
      <w:ins w:id="884" w:author="Autor descoñecido" w:date="2021-01-05T17:09:09Z">
        <w:r>
          <w:rPr/>
        </w:r>
      </w:ins>
    </w:p>
    <w:p>
      <w:pPr>
        <w:pStyle w:val="Corpo"/>
        <w:jc w:val="center"/>
        <w:rPr/>
      </w:pPr>
      <w:r>
        <w:rPr/>
        <w:drawing>
          <wp:inline distT="0" distB="0" distL="0" distR="0">
            <wp:extent cx="2712085" cy="2090420"/>
            <wp:effectExtent l="0" t="0" r="0" b="0"/>
            <wp:docPr id="1" name="Imax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xe1" descr="" title=""/>
                    <pic:cNvPicPr>
                      <a:picLocks noChangeAspect="1" noChangeArrowheads="1"/>
                    </pic:cNvPicPr>
                  </pic:nvPicPr>
                  <pic:blipFill>
                    <a:blip r:embed="rId14"/>
                    <a:stretch>
                      <a:fillRect/>
                    </a:stretch>
                  </pic:blipFill>
                  <pic:spPr bwMode="auto">
                    <a:xfrm>
                      <a:off x="0" y="0"/>
                      <a:ext cx="2712085" cy="2090420"/>
                    </a:xfrm>
                    <a:prstGeom prst="rect">
                      <a:avLst/>
                    </a:prstGeom>
                  </pic:spPr>
                </pic:pic>
              </a:graphicData>
            </a:graphic>
          </wp:inline>
        </w:drawing>
      </w:r>
    </w:p>
    <w:p>
      <w:pPr>
        <w:pStyle w:val="Ttulo5"/>
        <w:numPr>
          <w:ilvl w:val="4"/>
          <w:numId w:val="5"/>
        </w:numPr>
        <w:rPr/>
      </w:pPr>
      <w:ins w:id="886" w:author="Autor descoñecido" w:date="2021-01-04T20:04:00Z">
        <w:bookmarkStart w:id="12" w:name="__RefHeading___Toc678_4072204238"/>
        <w:bookmarkEnd w:id="12"/>
        <w:r>
          <w:rPr/>
          <w:t>Gráfica</w:t>
        </w:r>
      </w:ins>
      <w:ins w:id="887" w:author="Autor descoñecido" w:date="2021-01-04T18:07:00Z">
        <w:r>
          <w:rPr/>
          <w:t xml:space="preserve"> 5.2 Histograma de las edades de 5 en 5 años.</w:t>
        </w:r>
      </w:ins>
    </w:p>
    <w:p>
      <w:pPr>
        <w:pStyle w:val="Corpo"/>
        <w:rPr/>
      </w:pPr>
      <w:r>
        <w:rPr/>
      </w:r>
    </w:p>
    <w:p>
      <w:pPr>
        <w:pStyle w:val="Corpo"/>
        <w:jc w:val="center"/>
        <w:rPr/>
      </w:pPr>
      <w:r>
        <w:rPr/>
        <w:drawing>
          <wp:inline distT="0" distB="0" distL="0" distR="0">
            <wp:extent cx="3383280" cy="2609215"/>
            <wp:effectExtent l="0" t="0" r="0" b="0"/>
            <wp:docPr id="2" name="Imagen 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 descr="" title=""/>
                    <pic:cNvPicPr>
                      <a:picLocks noChangeAspect="1" noChangeArrowheads="1"/>
                    </pic:cNvPicPr>
                  </pic:nvPicPr>
                  <pic:blipFill>
                    <a:blip r:embed="rId15"/>
                    <a:stretch>
                      <a:fillRect/>
                    </a:stretch>
                  </pic:blipFill>
                  <pic:spPr bwMode="auto">
                    <a:xfrm>
                      <a:off x="0" y="0"/>
                      <a:ext cx="3383280" cy="2609215"/>
                    </a:xfrm>
                    <a:prstGeom prst="rect">
                      <a:avLst/>
                    </a:prstGeom>
                  </pic:spPr>
                </pic:pic>
              </a:graphicData>
            </a:graphic>
          </wp:inline>
        </w:drawing>
      </w:r>
    </w:p>
    <w:p>
      <w:pPr>
        <w:pStyle w:val="Ttulo5"/>
        <w:numPr>
          <w:ilvl w:val="4"/>
          <w:numId w:val="5"/>
        </w:numPr>
        <w:rPr>
          <w:del w:id="889" w:author="Mishel Valenzuela Sangoquiza" w:date="2021-01-05T09:28:00Z"/>
        </w:rPr>
      </w:pPr>
      <w:del w:id="888" w:author="Mishel Valenzuela Sangoquiza" w:date="2021-01-05T09:28:00Z">
        <w:r>
          <w:rPr/>
          <w:drawing>
            <wp:anchor behindDoc="0" distT="0" distB="0" distL="0" distR="0" simplePos="0" locked="0" layoutInCell="1" allowOverlap="1" relativeHeight="0">
              <wp:simplePos x="0" y="0"/>
              <wp:positionH relativeFrom="column">
                <wp:posOffset>1264285</wp:posOffset>
              </wp:positionH>
              <wp:positionV relativeFrom="paragraph">
                <wp:posOffset>65405</wp:posOffset>
              </wp:positionV>
              <wp:extent cx="3386455" cy="2610485"/>
              <wp:effectExtent l="0" t="0" r="0" b="0"/>
              <wp:wrapTopAndBottom/>
              <wp:docPr id="3" name="Imax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xe3" descr="" title=""/>
                      <pic:cNvPicPr>
                        <a:picLocks noChangeAspect="1" noChangeArrowheads="1"/>
                      </pic:cNvPicPr>
                    </pic:nvPicPr>
                    <pic:blipFill>
                      <a:blip r:embed="rId16"/>
                      <a:stretch>
                        <a:fillRect/>
                      </a:stretch>
                    </pic:blipFill>
                    <pic:spPr bwMode="auto">
                      <a:xfrm>
                        <a:off x="0" y="0"/>
                        <a:ext cx="3386455" cy="2610485"/>
                      </a:xfrm>
                      <a:prstGeom prst="rect">
                        <a:avLst/>
                      </a:prstGeom>
                    </pic:spPr>
                  </pic:pic>
                </a:graphicData>
              </a:graphic>
            </wp:anchor>
          </w:drawing>
        </w:r>
      </w:del>
    </w:p>
    <w:p>
      <w:pPr>
        <w:pStyle w:val="Ttulo5"/>
        <w:numPr>
          <w:ilvl w:val="4"/>
          <w:numId w:val="5"/>
        </w:numPr>
        <w:rPr>
          <w:del w:id="891" w:author="Autor descoñecido" w:date="2021-01-05T17:09:26Z"/>
        </w:rPr>
      </w:pPr>
      <w:del w:id="890" w:author="Autor descoñecido" w:date="2021-01-05T17:09:26Z">
        <w:r>
          <w:rPr/>
        </w:r>
      </w:del>
    </w:p>
    <w:p>
      <w:pPr>
        <w:pStyle w:val="Ttulo5"/>
        <w:numPr>
          <w:ilvl w:val="4"/>
          <w:numId w:val="5"/>
        </w:numPr>
        <w:rPr/>
      </w:pPr>
      <w:ins w:id="892" w:author="Autor descoñecido" w:date="2021-01-04T20:04:00Z">
        <w:bookmarkStart w:id="13" w:name="__RefHeading___Toc1211_3669763197"/>
        <w:bookmarkEnd w:id="13"/>
        <w:r>
          <w:rPr/>
          <w:t>Gráfica</w:t>
        </w:r>
      </w:ins>
      <w:ins w:id="893" w:author="Autor descoñecido" w:date="2021-01-04T18:02:00Z">
        <w:r>
          <w:rPr/>
          <w:t xml:space="preserve"> 5.3 Boxplot de</w:t>
        </w:r>
      </w:ins>
      <w:ins w:id="894" w:author="Autor descoñecido" w:date="2021-01-04T18:03:00Z">
        <w:r>
          <w:rPr/>
          <w:t>l campo Fare filtrando por los tres valores de Pclass</w:t>
        </w:r>
      </w:ins>
    </w:p>
    <w:p>
      <w:pPr>
        <w:pStyle w:val="Corpo"/>
        <w:jc w:val="center"/>
        <w:rPr/>
      </w:pPr>
      <w:r>
        <w:rPr/>
        <w:drawing>
          <wp:inline distT="0" distB="0" distL="0" distR="0">
            <wp:extent cx="3199765" cy="2466340"/>
            <wp:effectExtent l="0" t="0" r="0" b="0"/>
            <wp:docPr id="4" name="Imax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xe2" descr="" title=""/>
                    <pic:cNvPicPr>
                      <a:picLocks noChangeAspect="1" noChangeArrowheads="1"/>
                    </pic:cNvPicPr>
                  </pic:nvPicPr>
                  <pic:blipFill>
                    <a:blip r:embed="rId17"/>
                    <a:stretch>
                      <a:fillRect/>
                    </a:stretch>
                  </pic:blipFill>
                  <pic:spPr bwMode="auto">
                    <a:xfrm>
                      <a:off x="0" y="0"/>
                      <a:ext cx="3199765" cy="2466340"/>
                    </a:xfrm>
                    <a:prstGeom prst="rect">
                      <a:avLst/>
                    </a:prstGeom>
                  </pic:spPr>
                </pic:pic>
              </a:graphicData>
            </a:graphic>
          </wp:inline>
        </w:drawing>
      </w:r>
    </w:p>
    <w:p>
      <w:pPr>
        <w:pStyle w:val="Ttulo5"/>
        <w:numPr>
          <w:ilvl w:val="4"/>
          <w:numId w:val="5"/>
        </w:numPr>
        <w:rPr/>
      </w:pPr>
      <w:ins w:id="895" w:author="Autor descoñecido" w:date="2021-01-04T18:43:00Z">
        <w:bookmarkStart w:id="14" w:name="__RefHeading___Toc682_4072204238"/>
        <w:bookmarkEnd w:id="14"/>
        <w:r>
          <w:rPr/>
          <w:t>Gráfica</w:t>
        </w:r>
      </w:ins>
      <w:ins w:id="896" w:author="Autor descoñecido" w:date="2021-01-04T18:43:00Z">
        <w:bookmarkStart w:id="15" w:name="Figura_5.4"/>
        <w:r>
          <w:rPr/>
          <w:t xml:space="preserve"> 5.4</w:t>
        </w:r>
      </w:ins>
      <w:ins w:id="897" w:author="Autor descoñecido" w:date="2021-01-04T18:43:00Z">
        <w:bookmarkEnd w:id="15"/>
        <w:r>
          <w:rPr/>
          <w:t xml:space="preserve"> Relación entre las variables </w:t>
        </w:r>
      </w:ins>
      <w:ins w:id="898" w:author="Autor descoñecido" w:date="2021-01-04T18:44:00Z">
        <w:r>
          <w:rPr/>
          <w:t>“Sex” y “Survived”</w:t>
        </w:r>
      </w:ins>
    </w:p>
    <w:p>
      <w:pPr>
        <w:pStyle w:val="Corpo"/>
        <w:jc w:val="center"/>
        <w:rPr>
          <w:b/>
          <w:b/>
          <w:bCs/>
          <w:del w:id="900" w:author="Mishel Valenzuela Sangoquiza" w:date="2021-01-05T09:29:00Z"/>
        </w:rPr>
      </w:pPr>
      <w:del w:id="899" w:author="Mishel Valenzuela Sangoquiza" w:date="2021-01-05T09:29:00Z">
        <w:r>
          <w:rPr/>
          <w:drawing>
            <wp:anchor behindDoc="0" distT="0" distB="0" distL="0" distR="0" simplePos="0" locked="0" layoutInCell="1" allowOverlap="1" relativeHeight="0">
              <wp:simplePos x="0" y="0"/>
              <wp:positionH relativeFrom="column">
                <wp:posOffset>989965</wp:posOffset>
              </wp:positionH>
              <wp:positionV relativeFrom="paragraph">
                <wp:posOffset>-82550</wp:posOffset>
              </wp:positionV>
              <wp:extent cx="4257040" cy="3486150"/>
              <wp:effectExtent l="0" t="0" r="0" b="0"/>
              <wp:wrapTopAndBottom/>
              <wp:docPr id="5" name="Imagen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title=""/>
                      <pic:cNvPicPr>
                        <a:picLocks noChangeAspect="1" noChangeArrowheads="1"/>
                      </pic:cNvPicPr>
                    </pic:nvPicPr>
                    <pic:blipFill>
                      <a:blip r:embed="rId18"/>
                      <a:stretch>
                        <a:fillRect/>
                      </a:stretch>
                    </pic:blipFill>
                    <pic:spPr bwMode="auto">
                      <a:xfrm>
                        <a:off x="0" y="0"/>
                        <a:ext cx="4257040" cy="3486150"/>
                      </a:xfrm>
                      <a:prstGeom prst="rect">
                        <a:avLst/>
                      </a:prstGeom>
                    </pic:spPr>
                  </pic:pic>
                </a:graphicData>
              </a:graphic>
            </wp:anchor>
          </w:drawing>
        </w:r>
      </w:del>
    </w:p>
    <w:p>
      <w:pPr>
        <w:pStyle w:val="Corpo"/>
        <w:jc w:val="center"/>
        <w:rPr>
          <w:b/>
          <w:b/>
          <w:bCs/>
          <w:del w:id="902" w:author="Autor descoñecido" w:date="2021-01-05T17:15:16Z"/>
        </w:rPr>
      </w:pPr>
      <w:del w:id="901" w:author="Autor descoñecido" w:date="2021-01-05T17:15:16Z">
        <w:r>
          <w:rPr/>
        </w:r>
      </w:del>
    </w:p>
    <w:p>
      <w:pPr>
        <w:pStyle w:val="Corpo"/>
        <w:jc w:val="center"/>
        <w:rPr>
          <w:b/>
          <w:b/>
          <w:bCs/>
          <w:del w:id="904" w:author="Autor descoñecido" w:date="2021-01-05T17:09:31Z"/>
        </w:rPr>
      </w:pPr>
      <w:del w:id="903" w:author="Autor descoñecido" w:date="2021-01-05T17:09:31Z">
        <w:r>
          <w:rPr/>
        </w:r>
      </w:del>
    </w:p>
    <w:p>
      <w:pPr>
        <w:pStyle w:val="Corpo"/>
        <w:jc w:val="center"/>
        <w:rPr>
          <w:b/>
          <w:b/>
          <w:bCs/>
          <w:ins w:id="905" w:author="Autor descoñecido" w:date="2021-01-05T17:10:46Z"/>
        </w:rPr>
      </w:pPr>
      <w:r>
        <w:rPr/>
        <w:drawing>
          <wp:inline distT="0" distB="0" distL="0" distR="0">
            <wp:extent cx="4257040" cy="3486150"/>
            <wp:effectExtent l="0" t="0" r="0" b="0"/>
            <wp:docPr id="6" name="Imax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xe4" descr="" title=""/>
                    <pic:cNvPicPr>
                      <a:picLocks noChangeAspect="1" noChangeArrowheads="1"/>
                    </pic:cNvPicPr>
                  </pic:nvPicPr>
                  <pic:blipFill>
                    <a:blip r:embed="rId19"/>
                    <a:stretch>
                      <a:fillRect/>
                    </a:stretch>
                  </pic:blipFill>
                  <pic:spPr bwMode="auto">
                    <a:xfrm>
                      <a:off x="0" y="0"/>
                      <a:ext cx="4257040" cy="3486150"/>
                    </a:xfrm>
                    <a:prstGeom prst="rect">
                      <a:avLst/>
                    </a:prstGeom>
                  </pic:spPr>
                </pic:pic>
              </a:graphicData>
            </a:graphic>
          </wp:inline>
        </w:drawing>
      </w:r>
    </w:p>
    <w:p>
      <w:pPr>
        <w:pStyle w:val="Ttulo5"/>
        <w:numPr>
          <w:ilvl w:val="4"/>
          <w:numId w:val="3"/>
        </w:numPr>
        <w:rPr/>
      </w:pPr>
      <w:ins w:id="906" w:author="Autor descoñecido" w:date="2021-01-05T17:10:46Z">
        <w:r>
          <w:rPr/>
        </w:r>
      </w:ins>
    </w:p>
    <w:p>
      <w:pPr>
        <w:pStyle w:val="Ttulo5"/>
        <w:numPr>
          <w:ilvl w:val="4"/>
          <w:numId w:val="5"/>
        </w:numPr>
        <w:rPr/>
      </w:pPr>
      <w:ins w:id="908" w:author="Autor descoñecido" w:date="2021-01-04T20:04:00Z">
        <w:bookmarkStart w:id="16" w:name="__RefHeading___Toc1213_3669763197"/>
        <w:bookmarkEnd w:id="16"/>
        <w:r>
          <w:rPr/>
          <w:t>Gráfica</w:t>
        </w:r>
      </w:ins>
      <w:ins w:id="909" w:author="Autor descoñecido" w:date="2021-01-04T18:45:00Z">
        <w:r>
          <w:rPr/>
          <w:t xml:space="preserve"> 5.5 Relación entre "Survived" como función de "Embarked"</w:t>
        </w:r>
      </w:ins>
    </w:p>
    <w:p>
      <w:pPr>
        <w:pStyle w:val="Corpo"/>
        <w:jc w:val="center"/>
        <w:rPr/>
      </w:pPr>
      <w:r>
        <w:rPr/>
        <w:drawing>
          <wp:inline distT="0" distB="0" distL="0" distR="0">
            <wp:extent cx="4206875" cy="4029075"/>
            <wp:effectExtent l="0" t="0" r="0" b="0"/>
            <wp:docPr id="7" name="Imagen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descr="" title=""/>
                    <pic:cNvPicPr>
                      <a:picLocks noChangeAspect="1" noChangeArrowheads="1"/>
                    </pic:cNvPicPr>
                  </pic:nvPicPr>
                  <pic:blipFill>
                    <a:blip r:embed="rId20"/>
                    <a:stretch>
                      <a:fillRect/>
                    </a:stretch>
                  </pic:blipFill>
                  <pic:spPr bwMode="auto">
                    <a:xfrm>
                      <a:off x="0" y="0"/>
                      <a:ext cx="4206875" cy="4029075"/>
                    </a:xfrm>
                    <a:prstGeom prst="rect">
                      <a:avLst/>
                    </a:prstGeom>
                  </pic:spPr>
                </pic:pic>
              </a:graphicData>
            </a:graphic>
          </wp:inline>
        </w:drawing>
      </w:r>
    </w:p>
    <w:p>
      <w:pPr>
        <w:pStyle w:val="Corpo"/>
        <w:rPr/>
      </w:pPr>
      <w:r>
        <w:rPr/>
      </w:r>
    </w:p>
    <w:p>
      <w:pPr>
        <w:pStyle w:val="Ttulo5"/>
        <w:numPr>
          <w:ilvl w:val="4"/>
          <w:numId w:val="5"/>
        </w:numPr>
        <w:rPr>
          <w:del w:id="912" w:author="Autor descoñecido" w:date="2021-01-05T17:18:21Z"/>
        </w:rPr>
      </w:pPr>
      <w:ins w:id="910" w:author="Autor descoñecido" w:date="2021-01-04T18:45:00Z">
        <w:bookmarkStart w:id="17" w:name="__RefHeading___Toc686_4072204238"/>
        <w:bookmarkEnd w:id="17"/>
        <w:r>
          <w:rPr/>
          <w:t xml:space="preserve">Gráfica 5.6 </w:t>
        </w:r>
      </w:ins>
      <w:ins w:id="911" w:author="Autor descoñecido" w:date="2021-01-04T18:46:00Z">
        <w:r>
          <w:rPr/>
          <w:t xml:space="preserve">Relación entre “Survived” y “Family Size” </w:t>
        </w:r>
      </w:ins>
    </w:p>
    <w:p>
      <w:pPr>
        <w:pStyle w:val="Ttulo5"/>
        <w:rPr/>
      </w:pPr>
      <w:r>
        <w:rPr/>
      </w:r>
    </w:p>
    <w:p>
      <w:pPr>
        <w:pStyle w:val="Normal"/>
        <w:jc w:val="center"/>
        <w:rPr>
          <w:b/>
          <w:b/>
          <w:bCs/>
          <w:ins w:id="913" w:author="Mishel Valenzuela Sangoquiza" w:date="2021-01-05T09:30:00Z"/>
        </w:rPr>
      </w:pPr>
      <w:bookmarkStart w:id="18" w:name="__RefHeading___Toc688_4072204238"/>
      <w:bookmarkEnd w:id="18"/>
      <w:r>
        <w:rPr/>
        <w:drawing>
          <wp:inline distT="0" distB="0" distL="0" distR="0">
            <wp:extent cx="4040505" cy="3794760"/>
            <wp:effectExtent l="0" t="0" r="0" b="0"/>
            <wp:docPr id="8" name="Imagen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7" descr="" title=""/>
                    <pic:cNvPicPr>
                      <a:picLocks noChangeAspect="1" noChangeArrowheads="1"/>
                    </pic:cNvPicPr>
                  </pic:nvPicPr>
                  <pic:blipFill>
                    <a:blip r:embed="rId21"/>
                    <a:stretch>
                      <a:fillRect/>
                    </a:stretch>
                  </pic:blipFill>
                  <pic:spPr bwMode="auto">
                    <a:xfrm>
                      <a:off x="0" y="0"/>
                      <a:ext cx="4040505" cy="3794760"/>
                    </a:xfrm>
                    <a:prstGeom prst="rect">
                      <a:avLst/>
                    </a:prstGeom>
                  </pic:spPr>
                </pic:pic>
              </a:graphicData>
            </a:graphic>
          </wp:inline>
        </w:drawing>
      </w:r>
      <w:r>
        <w:br w:type="page"/>
      </w:r>
    </w:p>
    <w:p>
      <w:pPr>
        <w:pStyle w:val="Ttulo5"/>
        <w:numPr>
          <w:ilvl w:val="4"/>
          <w:numId w:val="5"/>
        </w:numPr>
        <w:rPr/>
      </w:pPr>
      <w:ins w:id="914" w:author="Autor descoñecido" w:date="2021-01-04T20:05:00Z">
        <w:bookmarkStart w:id="19" w:name="__RefHeading___Toc1215_3669763197"/>
        <w:bookmarkEnd w:id="19"/>
        <w:r>
          <w:rPr/>
          <w:t>Gráfico 5.7 Relación entre "Survived" en función de "Age"</w:t>
        </w:r>
      </w:ins>
    </w:p>
    <w:p>
      <w:pPr>
        <w:pStyle w:val="Corpo"/>
        <w:rPr/>
      </w:pPr>
      <w:r>
        <w:rPr/>
      </w:r>
    </w:p>
    <w:p>
      <w:pPr>
        <w:pStyle w:val="Corpo"/>
        <w:jc w:val="center"/>
        <w:rPr>
          <w:del w:id="916" w:author="Autor descoñecido" w:date="2021-01-05T17:14:58Z"/>
        </w:rPr>
      </w:pPr>
      <w:del w:id="915" w:author="Autor descoñecido" w:date="2021-01-05T17:14:58Z">
        <w:r>
          <w:rPr/>
        </w:r>
      </w:del>
    </w:p>
    <w:p>
      <w:pPr>
        <w:pStyle w:val="Corpo"/>
        <w:jc w:val="center"/>
        <w:rPr>
          <w:del w:id="918" w:author="Mishel Valenzuela Sangoquiza" w:date="2021-01-05T07:47:00Z"/>
        </w:rPr>
      </w:pPr>
      <w:del w:id="917" w:author="Mishel Valenzuela Sangoquiza" w:date="2021-01-05T07:47:00Z">
        <w:r>
          <w:rPr/>
        </w:r>
      </w:del>
    </w:p>
    <w:p>
      <w:pPr>
        <w:pStyle w:val="Corpo"/>
        <w:jc w:val="center"/>
        <w:rPr>
          <w:del w:id="920" w:author="Mishel Valenzuela Sangoquiza" w:date="2021-01-05T09:29:00Z"/>
        </w:rPr>
      </w:pPr>
      <w:del w:id="919" w:author="Mishel Valenzuela Sangoquiza" w:date="2021-01-05T09:29:00Z">
        <w:r>
          <w:rPr/>
        </w:r>
      </w:del>
    </w:p>
    <w:p>
      <w:pPr>
        <w:pStyle w:val="Ttulo2"/>
        <w:numPr>
          <w:ilvl w:val="0"/>
          <w:numId w:val="0"/>
        </w:numPr>
        <w:ind w:start="0" w:hanging="0"/>
        <w:jc w:val="both"/>
        <w:rPr>
          <w:del w:id="922" w:author="Mishel Valenzuela Sangoquiza" w:date="2021-01-05T09:29:00Z"/>
        </w:rPr>
      </w:pPr>
      <w:del w:id="921" w:author="Mishel Valenzuela Sangoquiza" w:date="2021-01-05T09:29:00Z">
        <w:r>
          <w:rPr/>
        </w:r>
      </w:del>
    </w:p>
    <w:p>
      <w:pPr>
        <w:pStyle w:val="Ttulo2"/>
        <w:numPr>
          <w:ilvl w:val="0"/>
          <w:numId w:val="0"/>
        </w:numPr>
        <w:ind w:start="0" w:hanging="0"/>
        <w:jc w:val="both"/>
        <w:rPr>
          <w:del w:id="924" w:author="Mishel Valenzuela Sangoquiza" w:date="2021-01-05T09:29:00Z"/>
        </w:rPr>
      </w:pPr>
      <w:del w:id="923" w:author="Mishel Valenzuela Sangoquiza" w:date="2021-01-05T09:29:00Z">
        <w:r>
          <w:rPr/>
        </w:r>
      </w:del>
    </w:p>
    <w:p>
      <w:pPr>
        <w:pStyle w:val="Corpo"/>
        <w:jc w:val="center"/>
        <w:rPr/>
      </w:pPr>
      <w:r>
        <w:rPr/>
        <w:drawing>
          <wp:inline distT="0" distB="0" distL="0" distR="0">
            <wp:extent cx="4029710" cy="3748405"/>
            <wp:effectExtent l="0" t="0" r="0" b="0"/>
            <wp:docPr id="9" name="Imax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xe5" descr="" title=""/>
                    <pic:cNvPicPr>
                      <a:picLocks noChangeAspect="1" noChangeArrowheads="1"/>
                    </pic:cNvPicPr>
                  </pic:nvPicPr>
                  <pic:blipFill>
                    <a:blip r:embed="rId22"/>
                    <a:srcRect l="795" t="0" r="0" b="0"/>
                    <a:stretch>
                      <a:fillRect/>
                    </a:stretch>
                  </pic:blipFill>
                  <pic:spPr bwMode="auto">
                    <a:xfrm>
                      <a:off x="0" y="0"/>
                      <a:ext cx="4029710" cy="3748405"/>
                    </a:xfrm>
                    <a:prstGeom prst="rect">
                      <a:avLst/>
                    </a:prstGeom>
                  </pic:spPr>
                </pic:pic>
              </a:graphicData>
            </a:graphic>
          </wp:inline>
        </w:drawing>
      </w:r>
    </w:p>
    <w:p>
      <w:pPr>
        <w:pStyle w:val="Corpo"/>
        <w:jc w:val="center"/>
        <w:rPr/>
      </w:pPr>
      <w:ins w:id="925" w:author="Autor descoñecido" w:date="2021-01-05T20:05:47Z">
        <w:r>
          <w:rPr/>
        </w:r>
      </w:ins>
    </w:p>
    <w:p>
      <w:pPr>
        <w:pStyle w:val="Ttulo5"/>
        <w:numPr>
          <w:ilvl w:val="4"/>
          <w:numId w:val="2"/>
        </w:numPr>
        <w:rPr/>
      </w:pPr>
      <w:ins w:id="927" w:author="Autor descoñecido" w:date="2021-01-05T20:05:47Z">
        <w:bookmarkStart w:id="20" w:name="__RefHeading___Toc863_2403037862"/>
        <w:bookmarkEnd w:id="20"/>
        <w:r>
          <w:rPr/>
          <w:t xml:space="preserve">Gráfico 5.8 </w:t>
        </w:r>
      </w:ins>
      <w:ins w:id="928" w:author="Autor descoñecido" w:date="2021-01-05T20:06:00Z">
        <w:r>
          <w:rPr/>
          <w:t>Modelo 1</w:t>
        </w:r>
      </w:ins>
    </w:p>
    <w:p>
      <w:pPr>
        <w:pStyle w:val="Corpo"/>
        <w:jc w:val="center"/>
        <w:rPr/>
      </w:pPr>
      <w:r>
        <w:rPr/>
        <w:drawing>
          <wp:inline distT="0" distB="0" distL="0" distR="0">
            <wp:extent cx="4632325" cy="4194175"/>
            <wp:effectExtent l="0" t="0" r="0" b="0"/>
            <wp:docPr id="10" name="Imax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xe6" descr="" title=""/>
                    <pic:cNvPicPr>
                      <a:picLocks noChangeAspect="1" noChangeArrowheads="1"/>
                    </pic:cNvPicPr>
                  </pic:nvPicPr>
                  <pic:blipFill>
                    <a:blip r:embed="rId23"/>
                    <a:stretch>
                      <a:fillRect/>
                    </a:stretch>
                  </pic:blipFill>
                  <pic:spPr bwMode="auto">
                    <a:xfrm>
                      <a:off x="0" y="0"/>
                      <a:ext cx="4632325" cy="4194175"/>
                    </a:xfrm>
                    <a:prstGeom prst="rect">
                      <a:avLst/>
                    </a:prstGeom>
                  </pic:spPr>
                </pic:pic>
              </a:graphicData>
            </a:graphic>
          </wp:inline>
        </w:drawing>
      </w:r>
    </w:p>
    <w:p>
      <w:pPr>
        <w:pStyle w:val="Ttulo2"/>
        <w:numPr>
          <w:ilvl w:val="1"/>
          <w:numId w:val="6"/>
        </w:numPr>
        <w:jc w:val="both"/>
        <w:rPr/>
      </w:pPr>
      <w:bookmarkStart w:id="21" w:name="__RefHeading___Toc2729_2179713084"/>
      <w:bookmarkEnd w:id="21"/>
      <w:r>
        <w:rPr/>
        <w:t>6. Resolución del problema. A partir de los resultados obtenidos, ¿cuáles son las conclusiones? ¿Los resultados permiten responder al problema?</w:t>
      </w:r>
    </w:p>
    <w:p>
      <w:pPr>
        <w:pStyle w:val="Corpo"/>
        <w:jc w:val="both"/>
        <w:rPr/>
      </w:pPr>
      <w:ins w:id="929" w:author="Autor descoñecido" w:date="2021-01-05T20:11:19Z">
        <w:r>
          <w:rPr/>
        </w:r>
      </w:ins>
    </w:p>
    <w:p>
      <w:pPr>
        <w:pStyle w:val="Corpo"/>
        <w:jc w:val="both"/>
        <w:rPr/>
      </w:pPr>
      <w:ins w:id="931" w:author="Autor descoñecido" w:date="2021-01-05T20:11:19Z">
        <w:r>
          <w:rPr/>
          <w:t xml:space="preserve">De los resultados se puede concluir que existe una relación entre el sexo y la supervivencia, con una mayor supervivencia de las mujeres sobre los hombres. </w:t>
        </w:r>
      </w:ins>
    </w:p>
    <w:p>
      <w:pPr>
        <w:pStyle w:val="Corpo"/>
        <w:jc w:val="both"/>
        <w:rPr/>
      </w:pPr>
      <w:ins w:id="933" w:author="Autor descoñecido" w:date="2021-01-05T20:11:19Z">
        <w:r>
          <w:rPr/>
          <w:t>También existe relación entre pertenecer a una determinada clase y sobrevivir, con peo</w:t>
        </w:r>
      </w:ins>
      <w:ins w:id="934" w:author="Autor descoñecido" w:date="2021-01-05T20:12:01Z">
        <w:r>
          <w:rPr/>
          <w:t>r supervivencia los pasajeros de clase 2 y 3.</w:t>
        </w:r>
      </w:ins>
    </w:p>
    <w:p>
      <w:pPr>
        <w:pStyle w:val="Normal"/>
        <w:jc w:val="both"/>
        <w:pPrChange w:id="0" w:author="Mishel Valenzuela Sangoquiza" w:date="2021-01-05T09:30:00Z"/>
        <w:rPr/>
      </w:pPr>
      <w:r>
        <w:rPr/>
      </w:r>
    </w:p>
    <w:p>
      <w:pPr>
        <w:pStyle w:val="Ttulo2"/>
        <w:numPr>
          <w:ilvl w:val="1"/>
          <w:numId w:val="6"/>
        </w:numPr>
        <w:jc w:val="both"/>
        <w:pPrChange w:id="0" w:author="Mishel Valenzuela Sangoquiza" w:date="2021-01-05T09:30:00Z">
          <w:pPr>
            <w:pStyle w:val="Heading2"/>
            <w:numPr>
              <w:ilvl w:val="0"/>
              <w:numId w:val="6"/>
            </w:numPr>
          </w:pPr>
        </w:pPrChange>
        <w:rPr/>
      </w:pPr>
      <w:bookmarkStart w:id="22" w:name="__RefHeading___Toc370_2578945720"/>
      <w:bookmarkEnd w:id="22"/>
      <w:r>
        <w:rPr/>
        <w:t>7. Código: Hay que adjuntar el código, preferiblemente en R, con el que se ha realizado la limpieza, análisis y representación de los datos.</w:t>
      </w:r>
    </w:p>
    <w:p>
      <w:pPr>
        <w:pStyle w:val="Normal"/>
        <w:rPr/>
      </w:pPr>
      <w:r>
        <w:rPr/>
      </w:r>
    </w:p>
    <w:p>
      <w:pPr>
        <w:pStyle w:val="Corpo"/>
        <w:rPr/>
      </w:pPr>
      <w:ins w:id="935" w:author="Autor descoñecido" w:date="2021-01-05T16:57:51Z">
        <w:r>
          <w:rPr/>
          <w:t>El código R utilizado para esta práctica se encuentra en el resp</w:t>
        </w:r>
      </w:ins>
      <w:ins w:id="936" w:author="Autor descoñecido" w:date="2021-01-05T16:58:00Z">
        <w:r>
          <w:rPr/>
          <w:t xml:space="preserve">ositorio github de la práctica, en los dos siguientes </w:t>
        </w:r>
      </w:ins>
      <w:ins w:id="937" w:author="Autor descoñecido" w:date="2021-01-05T16:58:00Z">
        <w:r>
          <w:rPr>
            <w:rFonts w:eastAsia="Noto Serif CJK SC" w:cs="Lohit Devanagari"/>
            <w:color w:val="auto"/>
            <w:kern w:val="2"/>
            <w:sz w:val="24"/>
            <w:szCs w:val="24"/>
            <w:lang w:val="es-ES" w:eastAsia="zh-CN" w:bidi="hi-IN"/>
          </w:rPr>
          <w:t>ficheros</w:t>
        </w:r>
      </w:ins>
      <w:ins w:id="938" w:author="Autor descoñecido" w:date="2021-01-05T16:58:00Z">
        <w:r>
          <w:rPr/>
          <w:t>:</w:t>
        </w:r>
      </w:ins>
    </w:p>
    <w:p>
      <w:pPr>
        <w:pStyle w:val="Corpo"/>
        <w:rPr/>
      </w:pPr>
      <w:ins w:id="940" w:author="Autor descoñecido" w:date="2021-01-05T16:58:00Z">
        <w:r>
          <w:rPr/>
          <w:tab/>
        </w:r>
      </w:ins>
      <w:hyperlink r:id="rId24">
        <w:ins w:id="941" w:author="Autor descoñecido" w:date="2021-01-05T16:58:00Z">
          <w:r>
            <w:rPr>
              <w:rStyle w:val="Ligazndainternet"/>
            </w:rPr>
            <w:t>https://github.com/mishuvale91/titanic-dataset/blob/main/src/titanic-cleaning.R</w:t>
          </w:r>
        </w:ins>
      </w:hyperlink>
    </w:p>
    <w:p>
      <w:pPr>
        <w:pStyle w:val="Corpo"/>
        <w:rPr/>
      </w:pPr>
      <w:ins w:id="943" w:author="Autor descoñecido" w:date="2021-01-05T16:58:00Z">
        <w:r>
          <w:rPr/>
          <w:tab/>
        </w:r>
      </w:ins>
      <w:hyperlink r:id="rId25">
        <w:ins w:id="944" w:author="Autor descoñecido" w:date="2021-01-05T16:58:00Z">
          <w:r>
            <w:rPr>
              <w:rStyle w:val="Ligazndainternet"/>
            </w:rPr>
            <w:t>https://github.com/mishuvale91/titanic-dataset/blob/main/src/titanic-analisis.R</w:t>
          </w:r>
        </w:ins>
      </w:hyperlink>
    </w:p>
    <w:p>
      <w:pPr>
        <w:pStyle w:val="Corpo"/>
        <w:spacing w:before="1" w:after="0"/>
        <w:rPr>
          <w:sz w:val="26"/>
        </w:rPr>
      </w:pPr>
      <w:ins w:id="945" w:author="Autor descoñecido" w:date="2021-01-05T16:59:13Z">
        <w:r>
          <w:rPr>
            <w:sz w:val="26"/>
          </w:rPr>
          <w:tab/>
        </w:r>
      </w:ins>
    </w:p>
    <w:tbl>
      <w:tblPr>
        <w:tblW w:w="7786" w:type="dxa"/>
        <w:jc w:val="start"/>
        <w:tblInd w:w="1431" w:type="dxa"/>
        <w:tblCellMar>
          <w:top w:w="0" w:type="dxa"/>
          <w:start w:w="108" w:type="dxa"/>
          <w:bottom w:w="0" w:type="dxa"/>
          <w:end w:w="108" w:type="dxa"/>
        </w:tblCellMar>
        <w:tblLook w:val="01e0" w:noHBand="0" w:noVBand="0" w:firstColumn="1" w:lastRow="1" w:lastColumn="1" w:firstRow="1"/>
      </w:tblPr>
      <w:tblGrid>
        <w:gridCol w:w="3864"/>
        <w:gridCol w:w="3921"/>
      </w:tblGrid>
      <w:tr>
        <w:trPr>
          <w:trHeight w:val="450" w:hRule="atLeast"/>
        </w:trPr>
        <w:tc>
          <w:tcPr>
            <w:tcW w:w="3864"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4" w:end="492" w:hanging="0"/>
              <w:rPr>
                <w:b/>
                <w:b/>
              </w:rPr>
            </w:pPr>
            <w:r>
              <w:rPr>
                <w:b/>
                <w:color w:val="000078"/>
              </w:rPr>
              <w:t>Contribuciones</w:t>
            </w:r>
          </w:p>
        </w:tc>
        <w:tc>
          <w:tcPr>
            <w:tcW w:w="3921" w:type="dxa"/>
            <w:tcBorders>
              <w:top w:val="single" w:sz="8" w:space="0" w:color="000000"/>
              <w:start w:val="single" w:sz="8" w:space="0" w:color="000000"/>
              <w:bottom w:val="single" w:sz="8" w:space="0" w:color="000000"/>
              <w:end w:val="single" w:sz="8" w:space="0" w:color="000000"/>
            </w:tcBorders>
            <w:shd w:color="auto" w:fill="D9D2E9" w:val="clear"/>
          </w:tcPr>
          <w:p>
            <w:pPr>
              <w:pStyle w:val="TableParagraph"/>
              <w:spacing w:before="95" w:after="0"/>
              <w:ind w:start="513" w:end="492" w:hanging="0"/>
              <w:rPr>
                <w:b/>
                <w:b/>
              </w:rPr>
            </w:pPr>
            <w:r>
              <w:rPr>
                <w:b/>
                <w:color w:val="000078"/>
              </w:rPr>
              <w:t>Firma</w:t>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3" w:end="492" w:hanging="0"/>
              <w:rPr/>
            </w:pPr>
            <w:r>
              <w:rPr>
                <w:color w:val="000078"/>
              </w:rPr>
              <w:t>Investigación previa</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1" name="Imagen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4" descr="" title=""/>
                          <pic:cNvPicPr>
                            <a:picLocks noChangeAspect="1" noChangeArrowheads="1"/>
                          </pic:cNvPicPr>
                        </pic:nvPicPr>
                        <pic:blipFill>
                          <a:blip r:embed="rId26"/>
                          <a:stretch>
                            <a:fillRect/>
                          </a:stretch>
                        </pic:blipFill>
                        <pic:spPr bwMode="auto">
                          <a:xfrm>
                            <a:off x="0" y="0"/>
                            <a:ext cx="1714500" cy="800100"/>
                          </a:xfrm>
                          <a:prstGeom prst="rect">
                            <a:avLst/>
                          </a:prstGeom>
                        </pic:spPr>
                      </pic:pic>
                    </a:graphicData>
                  </a:graphic>
                </wp:inline>
              </w:drawing>
            </w:r>
          </w:p>
          <w:p>
            <w:pPr>
              <w:pStyle w:val="TableParagraph"/>
              <w:spacing w:before="100" w:after="0"/>
              <w:rPr/>
            </w:pPr>
            <w:r>
              <w:rPr/>
            </w:r>
          </w:p>
        </w:tc>
      </w:tr>
      <w:tr>
        <w:trPr>
          <w:trHeight w:val="450"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95" w:after="0"/>
              <w:ind w:start="515" w:end="492" w:hanging="0"/>
              <w:rPr/>
            </w:pPr>
            <w:r>
              <w:rPr>
                <w:color w:val="000078"/>
              </w:rPr>
              <w:t>Redacción de las respuestas</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95" w:after="0"/>
              <w:ind w:start="512" w:end="492" w:hanging="0"/>
              <w:jc w:val="center"/>
              <w:rPr/>
            </w:pPr>
            <w:r>
              <w:rPr/>
              <w:drawing>
                <wp:inline distT="0" distB="0" distL="0" distR="0">
                  <wp:extent cx="1714500" cy="800100"/>
                  <wp:effectExtent l="0" t="0" r="0" b="0"/>
                  <wp:docPr id="12" name="Imagen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5" descr="" title=""/>
                          <pic:cNvPicPr>
                            <a:picLocks noChangeAspect="1" noChangeArrowheads="1"/>
                          </pic:cNvPicPr>
                        </pic:nvPicPr>
                        <pic:blipFill>
                          <a:blip r:embed="rId27"/>
                          <a:stretch>
                            <a:fillRect/>
                          </a:stretch>
                        </pic:blipFill>
                        <pic:spPr bwMode="auto">
                          <a:xfrm>
                            <a:off x="0" y="0"/>
                            <a:ext cx="1714500" cy="800100"/>
                          </a:xfrm>
                          <a:prstGeom prst="rect">
                            <a:avLst/>
                          </a:prstGeom>
                        </pic:spPr>
                      </pic:pic>
                    </a:graphicData>
                  </a:graphic>
                </wp:inline>
              </w:drawing>
            </w:r>
          </w:p>
          <w:p>
            <w:pPr>
              <w:pStyle w:val="TableParagraph"/>
              <w:rPr/>
            </w:pPr>
            <w:r>
              <w:rPr/>
            </w:r>
          </w:p>
        </w:tc>
      </w:tr>
      <w:tr>
        <w:trPr>
          <w:trHeight w:val="455" w:hRule="atLeast"/>
        </w:trPr>
        <w:tc>
          <w:tcPr>
            <w:tcW w:w="3864" w:type="dxa"/>
            <w:tcBorders>
              <w:top w:val="single" w:sz="8" w:space="0" w:color="000000"/>
              <w:start w:val="single" w:sz="8" w:space="0" w:color="000000"/>
              <w:bottom w:val="single" w:sz="8" w:space="0" w:color="000000"/>
              <w:end w:val="single" w:sz="8" w:space="0" w:color="000000"/>
            </w:tcBorders>
            <w:vAlign w:val="center"/>
          </w:tcPr>
          <w:p>
            <w:pPr>
              <w:pStyle w:val="TableParagraph"/>
              <w:spacing w:before="100" w:after="0"/>
              <w:ind w:start="515" w:end="492" w:hanging="0"/>
              <w:rPr/>
            </w:pPr>
            <w:r>
              <w:rPr>
                <w:color w:val="000078"/>
              </w:rPr>
              <w:t>Desarrollo código</w:t>
            </w:r>
          </w:p>
        </w:tc>
        <w:tc>
          <w:tcPr>
            <w:tcW w:w="3921" w:type="dxa"/>
            <w:tcBorders>
              <w:top w:val="single" w:sz="8" w:space="0" w:color="000000"/>
              <w:start w:val="single" w:sz="8" w:space="0" w:color="000000"/>
              <w:bottom w:val="single" w:sz="8" w:space="0" w:color="000000"/>
              <w:end w:val="single" w:sz="8" w:space="0" w:color="000000"/>
            </w:tcBorders>
          </w:tcPr>
          <w:p>
            <w:pPr>
              <w:pStyle w:val="TableParagraph"/>
              <w:spacing w:before="100" w:after="0"/>
              <w:rPr/>
            </w:pPr>
            <w:r>
              <w:rPr/>
              <w:drawing>
                <wp:inline distT="0" distB="0" distL="0" distR="0">
                  <wp:extent cx="1714500" cy="800100"/>
                  <wp:effectExtent l="0" t="0" r="0" b="0"/>
                  <wp:docPr id="13" name="Imagen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descr="" title=""/>
                          <pic:cNvPicPr>
                            <a:picLocks noChangeAspect="1" noChangeArrowheads="1"/>
                          </pic:cNvPicPr>
                        </pic:nvPicPr>
                        <pic:blipFill>
                          <a:blip r:embed="rId28"/>
                          <a:stretch>
                            <a:fillRect/>
                          </a:stretch>
                        </pic:blipFill>
                        <pic:spPr bwMode="auto">
                          <a:xfrm>
                            <a:off x="0" y="0"/>
                            <a:ext cx="1714500" cy="800100"/>
                          </a:xfrm>
                          <a:prstGeom prst="rect">
                            <a:avLst/>
                          </a:prstGeom>
                        </pic:spPr>
                      </pic:pic>
                    </a:graphicData>
                  </a:graphic>
                </wp:inline>
              </w:drawing>
            </w:r>
          </w:p>
        </w:tc>
      </w:tr>
    </w:tbl>
    <w:p>
      <w:pPr>
        <w:pStyle w:val="Corpo"/>
        <w:spacing w:before="5" w:after="0"/>
        <w:rPr>
          <w:sz w:val="25"/>
        </w:rPr>
      </w:pPr>
      <w:r>
        <w:rPr/>
      </w:r>
    </w:p>
    <w:sectPr>
      <w:footerReference w:type="default" r:id="rId29"/>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shel Valenzuela Sangoquiza" w:date="2021-01-05T09:18:00Z" w:initials="MVS">
    <w:p>
      <w:r>
        <w:rPr>
          <w:rFonts w:eastAsia="DejaVu Sans" w:cs="DejaVu Sans"/>
          <w:kern w:val="0"/>
          <w:lang w:val="en-US" w:eastAsia="en-US" w:bidi="en-US"/>
        </w:rPr>
        <w:t>Se aumenta el nombre del conjunto de datos</w:t>
      </w:r>
    </w:p>
  </w:comment>
  <w:comment w:id="1" w:author="Mishel Valenzuela Sangoquiza" w:date="2021-01-05T09:21:00Z" w:initials="MVS">
    <w:p>
      <w:r>
        <w:rPr>
          <w:rFonts w:eastAsia="DejaVu Sans" w:cs="DejaVu Sans"/>
          <w:kern w:val="0"/>
          <w:lang w:val="en-US" w:eastAsia="en-US" w:bidi="en-US"/>
        </w:rPr>
        <w:t>Se agrega</w:t>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Bitstream Vera Sans Mono">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center"/>
      <w:rPr/>
    </w:pPr>
    <w:r>
      <w:rPr/>
      <w:fldChar w:fldCharType="begin"/>
    </w:r>
    <w:r>
      <w:rPr/>
      <w:instrText>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Ttulo5"/>
      <w:numFmt w:val="none"/>
      <w:suff w:val="nothing"/>
      <w:lvlText w:val=""/>
      <w:lvlJc w:val="start"/>
      <w:pPr>
        <w:tabs>
          <w:tab w:val="num" w:pos="0"/>
        </w:tabs>
        <w:ind w:start="0" w:hanging="0"/>
      </w:pPr>
    </w:lvl>
    <w:lvl w:ilvl="5">
      <w:start w:val="1"/>
      <w:pStyle w:val="Ttulo6"/>
      <w:numFmt w:val="none"/>
      <w:suff w:val="nothing"/>
      <w:lvlText w:val=""/>
      <w:lvlJc w:val="start"/>
      <w:pPr>
        <w:tabs>
          <w:tab w:val="num" w:pos="0"/>
        </w:tabs>
        <w:ind w:start="0" w:hanging="0"/>
      </w:pPr>
    </w:lvl>
    <w:lvl w:ilvl="6">
      <w:start w:val="1"/>
      <w:pStyle w:val="Ttulo7"/>
      <w:numFmt w:val="none"/>
      <w:suff w:val="nothing"/>
      <w:lvlText w:val=""/>
      <w:lvlJc w:val="start"/>
      <w:pPr>
        <w:tabs>
          <w:tab w:val="num" w:pos="0"/>
        </w:tabs>
        <w:ind w:start="0" w:hanging="0"/>
      </w:pPr>
    </w:lvl>
    <w:lvl w:ilvl="7">
      <w:start w:val="1"/>
      <w:pStyle w:val="Ttulo8"/>
      <w:numFmt w:val="none"/>
      <w:suff w:val="nothing"/>
      <w:lvlText w:val=""/>
      <w:lvlJc w:val="start"/>
      <w:pPr>
        <w:tabs>
          <w:tab w:val="num" w:pos="0"/>
        </w:tabs>
        <w:ind w:start="0" w:hanging="0"/>
      </w:pPr>
    </w:lvl>
    <w:lvl w:ilvl="8">
      <w:start w:val="1"/>
      <w:pStyle w:val="Ttulo9"/>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revisionView w:insDel="0" w:formatting="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
    <w:next w:val="Corpo"/>
    <w:uiPriority w:val="9"/>
    <w:qFormat/>
    <w:pPr>
      <w:spacing w:before="240" w:after="120"/>
      <w:outlineLvl w:val="0"/>
    </w:pPr>
    <w:rPr>
      <w:b/>
      <w:bCs/>
      <w:sz w:val="48"/>
      <w:szCs w:val="48"/>
    </w:rPr>
  </w:style>
  <w:style w:type="paragraph" w:styleId="Ttulo2">
    <w:name w:val="Heading 2"/>
    <w:basedOn w:val="Normal"/>
    <w:next w:val="Corpo"/>
    <w:uiPriority w:val="9"/>
    <w:unhideWhenUsed/>
    <w:qFormat/>
    <w:pPr>
      <w:numPr>
        <w:ilvl w:val="1"/>
        <w:numId w:val="1"/>
      </w:numPr>
      <w:spacing w:before="200" w:after="120"/>
      <w:outlineLvl w:val="1"/>
    </w:pPr>
    <w:rPr>
      <w:b/>
      <w:bCs/>
      <w:sz w:val="32"/>
      <w:szCs w:val="32"/>
    </w:rPr>
  </w:style>
  <w:style w:type="paragraph" w:styleId="Ttulo3">
    <w:name w:val="Heading 3"/>
    <w:basedOn w:val="Normal"/>
    <w:next w:val="Corpo"/>
    <w:uiPriority w:val="9"/>
    <w:unhideWhenUsed/>
    <w:qFormat/>
    <w:pPr>
      <w:numPr>
        <w:ilvl w:val="2"/>
        <w:numId w:val="1"/>
      </w:numPr>
      <w:spacing w:before="140" w:after="120"/>
      <w:outlineLvl w:val="2"/>
    </w:pPr>
    <w:rPr>
      <w:b/>
      <w:bCs/>
      <w:sz w:val="28"/>
      <w:szCs w:val="28"/>
    </w:rPr>
  </w:style>
  <w:style w:type="paragraph" w:styleId="Ttulo5">
    <w:name w:val="Heading 5"/>
    <w:basedOn w:val="Normal"/>
    <w:next w:val="Corpo"/>
    <w:uiPriority w:val="9"/>
    <w:unhideWhenUsed/>
    <w:qFormat/>
    <w:pPr>
      <w:numPr>
        <w:ilvl w:val="4"/>
        <w:numId w:val="1"/>
      </w:numPr>
      <w:spacing w:before="120" w:after="60"/>
      <w:outlineLvl w:val="4"/>
    </w:pPr>
    <w:rPr>
      <w:b/>
      <w:bCs/>
    </w:rPr>
  </w:style>
  <w:style w:type="paragraph" w:styleId="Ttulo6">
    <w:name w:val="Heading 6"/>
    <w:basedOn w:val="Normal"/>
    <w:next w:val="Corpo"/>
    <w:uiPriority w:val="9"/>
    <w:semiHidden/>
    <w:unhideWhenUsed/>
    <w:qFormat/>
    <w:pPr>
      <w:numPr>
        <w:ilvl w:val="5"/>
        <w:numId w:val="1"/>
      </w:numPr>
      <w:spacing w:before="60" w:after="60"/>
      <w:outlineLvl w:val="5"/>
    </w:pPr>
    <w:rPr>
      <w:b/>
      <w:bCs/>
      <w:i/>
      <w:iCs/>
    </w:rPr>
  </w:style>
  <w:style w:type="paragraph" w:styleId="Ttulo7">
    <w:name w:val="Heading 7"/>
    <w:basedOn w:val="Ttulododocumento"/>
    <w:next w:val="Corpo"/>
    <w:qFormat/>
    <w:pPr>
      <w:numPr>
        <w:ilvl w:val="6"/>
        <w:numId w:val="1"/>
      </w:numPr>
      <w:spacing w:before="60" w:after="60"/>
      <w:outlineLvl w:val="6"/>
    </w:pPr>
    <w:rPr>
      <w:sz w:val="22"/>
      <w:szCs w:val="22"/>
    </w:rPr>
  </w:style>
  <w:style w:type="paragraph" w:styleId="Ttulo8">
    <w:name w:val="Heading 8"/>
    <w:basedOn w:val="Ttulododocumento"/>
    <w:next w:val="Corpo"/>
    <w:qFormat/>
    <w:pPr>
      <w:numPr>
        <w:ilvl w:val="7"/>
        <w:numId w:val="1"/>
      </w:numPr>
      <w:spacing w:before="60" w:after="60"/>
      <w:outlineLvl w:val="7"/>
    </w:pPr>
    <w:rPr>
      <w:i/>
      <w:iCs/>
      <w:sz w:val="22"/>
      <w:szCs w:val="22"/>
    </w:rPr>
  </w:style>
  <w:style w:type="paragraph" w:styleId="Ttulo9">
    <w:name w:val="Heading 9"/>
    <w:basedOn w:val="Ttulododocumento"/>
    <w:next w:val="Corpo"/>
    <w:qFormat/>
    <w:pPr>
      <w:numPr>
        <w:ilvl w:val="8"/>
        <w:numId w:val="1"/>
      </w:numPr>
      <w:spacing w:before="60" w:after="60"/>
      <w:outlineLvl w:val="8"/>
    </w:pPr>
    <w:rPr>
      <w:sz w:val="21"/>
      <w:szCs w:val="21"/>
    </w:rPr>
  </w:style>
  <w:style w:type="character" w:styleId="DefaultParagraphFont" w:default="1">
    <w:name w:val="Default Paragraph Font"/>
    <w:uiPriority w:val="1"/>
    <w:semiHidden/>
    <w:unhideWhenUsed/>
    <w:qFormat/>
    <w:rPr/>
  </w:style>
  <w:style w:type="character" w:styleId="Ligazndainternet" w:customStyle="1">
    <w:name w:val="Ligazón da internet"/>
    <w:rPr>
      <w:color w:val="000080"/>
      <w:u w:val="single"/>
    </w:rPr>
  </w:style>
  <w:style w:type="character" w:styleId="Vietas" w:customStyle="1">
    <w:name w:val="Viñetas"/>
    <w:qFormat/>
    <w:rPr>
      <w:rFonts w:ascii="OpenSymbol" w:hAnsi="OpenSymbol" w:eastAsia="OpenSymbol" w:cs="OpenSymbol"/>
    </w:rPr>
  </w:style>
  <w:style w:type="character" w:styleId="Ligazndendice" w:customStyle="1">
    <w:name w:val="Ligazón de índice"/>
    <w:qFormat/>
    <w:rPr/>
  </w:style>
  <w:style w:type="character" w:styleId="Smbolosdenumeracin" w:customStyle="1">
    <w:name w:val="Símbolos de numeración"/>
    <w:qFormat/>
    <w:rPr/>
  </w:style>
  <w:style w:type="character" w:styleId="TextodegloboCar" w:customStyle="1">
    <w:name w:val="Texto de globo Car"/>
    <w:basedOn w:val="DefaultParagraphFont"/>
    <w:link w:val="Textodeglobo"/>
    <w:uiPriority w:val="99"/>
    <w:semiHidden/>
    <w:qFormat/>
    <w:rsid w:val="00af402f"/>
    <w:rPr>
      <w:rFonts w:ascii="Segoe UI" w:hAnsi="Segoe UI" w:cs="Mangal"/>
      <w:sz w:val="18"/>
      <w:szCs w:val="16"/>
    </w:rPr>
  </w:style>
  <w:style w:type="character" w:styleId="Annotationreference">
    <w:name w:val="annotation reference"/>
    <w:basedOn w:val="DefaultParagraphFont"/>
    <w:uiPriority w:val="99"/>
    <w:semiHidden/>
    <w:unhideWhenUsed/>
    <w:qFormat/>
    <w:rsid w:val="00ef3f7b"/>
    <w:rPr>
      <w:sz w:val="16"/>
      <w:szCs w:val="16"/>
    </w:rPr>
  </w:style>
  <w:style w:type="character" w:styleId="TextocomentarioCar" w:customStyle="1">
    <w:name w:val="Texto comentario Car"/>
    <w:basedOn w:val="DefaultParagraphFont"/>
    <w:link w:val="Textocomentario"/>
    <w:uiPriority w:val="99"/>
    <w:semiHidden/>
    <w:qFormat/>
    <w:rsid w:val="00ef3f7b"/>
    <w:rPr>
      <w:rFonts w:cs="Mangal"/>
      <w:szCs w:val="18"/>
    </w:rPr>
  </w:style>
  <w:style w:type="character" w:styleId="AsuntodelcomentarioCar" w:customStyle="1">
    <w:name w:val="Asunto del comentario Car"/>
    <w:basedOn w:val="TextocomentarioCar"/>
    <w:link w:val="Asuntodelcomentario"/>
    <w:uiPriority w:val="99"/>
    <w:semiHidden/>
    <w:qFormat/>
    <w:rsid w:val="00ef3f7b"/>
    <w:rPr>
      <w:rFonts w:cs="Mangal"/>
      <w:b/>
      <w:bCs/>
      <w:szCs w:val="18"/>
    </w:rPr>
  </w:style>
  <w:style w:type="paragraph" w:styleId="Ttulo">
    <w:name w:val="Título"/>
    <w:basedOn w:val="Normal"/>
    <w:next w:val="Corpo"/>
    <w:qFormat/>
    <w:pPr>
      <w:keepNext w:val="true"/>
      <w:spacing w:before="240" w:after="120"/>
    </w:pPr>
    <w:rPr>
      <w:rFonts w:ascii="Liberation Sans" w:hAnsi="Liberation Sans" w:eastAsia="Noto Sans CJK SC" w:cs="Lohit Devanagari"/>
      <w:sz w:val="28"/>
      <w:szCs w:val="28"/>
    </w:rPr>
  </w:style>
  <w:style w:type="paragraph" w:styleId="Corpo">
    <w:name w:val="Body Text"/>
    <w:basedOn w:val="Normal"/>
    <w:pPr>
      <w:spacing w:lineRule="auto" w:line="276" w:before="0" w:after="140"/>
    </w:pPr>
    <w:rPr/>
  </w:style>
  <w:style w:type="paragraph" w:styleId="Lista">
    <w:name w:val="List"/>
    <w:basedOn w:val="Corpo"/>
    <w:pPr/>
    <w:rPr/>
  </w:style>
  <w:style w:type="paragraph" w:styleId="L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Ttulododocumento">
    <w:name w:val="Title"/>
    <w:basedOn w:val="Normal"/>
    <w:next w:val="Corp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Contidodomarco" w:customStyle="1">
    <w:name w:val="Contido do marco"/>
    <w:basedOn w:val="Normal"/>
    <w:qFormat/>
    <w:pPr/>
    <w:rPr/>
  </w:style>
  <w:style w:type="paragraph" w:styleId="Indexheading">
    <w:name w:val="index heading"/>
    <w:basedOn w:val="Ttulododocumento"/>
    <w:qFormat/>
    <w:pPr>
      <w:suppressLineNumbers/>
    </w:pPr>
    <w:rPr>
      <w:sz w:val="32"/>
      <w:szCs w:val="32"/>
    </w:rPr>
  </w:style>
  <w:style w:type="paragraph" w:styleId="Toaheading">
    <w:name w:val="toa heading"/>
    <w:basedOn w:val="Indexheading"/>
    <w:qFormat/>
    <w:pPr/>
    <w:rPr/>
  </w:style>
  <w:style w:type="paragraph" w:styleId="Contido2">
    <w:name w:val="TOC 2"/>
    <w:basedOn w:val="Ndice"/>
    <w:pPr>
      <w:tabs>
        <w:tab w:val="clear" w:pos="709"/>
        <w:tab w:val="right" w:pos="9638" w:leader="dot"/>
      </w:tabs>
      <w:ind w:start="283" w:hanging="0"/>
    </w:pPr>
    <w:rPr/>
  </w:style>
  <w:style w:type="paragraph" w:styleId="Contido5">
    <w:name w:val="TOC 5"/>
    <w:basedOn w:val="Ndice"/>
    <w:pPr>
      <w:tabs>
        <w:tab w:val="clear" w:pos="709"/>
        <w:tab w:val="right" w:pos="9638" w:leader="dot"/>
      </w:tabs>
      <w:ind w:start="1132" w:hanging="0"/>
    </w:pPr>
    <w:rPr/>
  </w:style>
  <w:style w:type="paragraph" w:styleId="Contido6">
    <w:name w:val="TOC 6"/>
    <w:basedOn w:val="Ndice"/>
    <w:pPr>
      <w:tabs>
        <w:tab w:val="clear" w:pos="709"/>
        <w:tab w:val="right" w:pos="9638" w:leader="dot"/>
      </w:tabs>
      <w:ind w:start="1415" w:hanging="0"/>
    </w:pPr>
    <w:rPr/>
  </w:style>
  <w:style w:type="paragraph" w:styleId="Contidodetboa" w:customStyle="1">
    <w:name w:val="Contido de táboa"/>
    <w:basedOn w:val="Normal"/>
    <w:qFormat/>
    <w:pPr>
      <w:suppressLineNumbers/>
    </w:pPr>
    <w:rPr/>
  </w:style>
  <w:style w:type="paragraph" w:styleId="Contido1">
    <w:name w:val="TOC 1"/>
    <w:basedOn w:val="Ndice"/>
    <w:pPr>
      <w:tabs>
        <w:tab w:val="clear" w:pos="709"/>
        <w:tab w:val="right" w:pos="9638" w:leader="dot"/>
      </w:tabs>
    </w:pPr>
    <w:rPr/>
  </w:style>
  <w:style w:type="paragraph" w:styleId="Cabeceiraerodap" w:customStyle="1">
    <w:name w:val="Cabeceira e rodapé"/>
    <w:basedOn w:val="Normal"/>
    <w:qFormat/>
    <w:pPr>
      <w:suppressLineNumbers/>
      <w:tabs>
        <w:tab w:val="clear" w:pos="709"/>
        <w:tab w:val="center" w:pos="4819" w:leader="none"/>
        <w:tab w:val="right" w:pos="9638" w:leader="none"/>
      </w:tabs>
    </w:pPr>
    <w:rPr/>
  </w:style>
  <w:style w:type="paragraph" w:styleId="Rodap">
    <w:name w:val="Footer"/>
    <w:basedOn w:val="Cabeceiraerodap"/>
    <w:pPr/>
    <w:rPr/>
  </w:style>
  <w:style w:type="paragraph" w:styleId="Contido3">
    <w:name w:val="TOC 3"/>
    <w:basedOn w:val="Ndice"/>
    <w:pPr>
      <w:tabs>
        <w:tab w:val="clear" w:pos="709"/>
        <w:tab w:val="right" w:pos="9638" w:leader="dot"/>
      </w:tabs>
      <w:ind w:start="566" w:hanging="0"/>
    </w:pPr>
    <w:rPr/>
  </w:style>
  <w:style w:type="paragraph" w:styleId="Ttulodelista" w:customStyle="1">
    <w:name w:val="Título de lista"/>
    <w:basedOn w:val="Normal"/>
    <w:next w:val="Contidodalista"/>
    <w:qFormat/>
    <w:pPr/>
    <w:rPr/>
  </w:style>
  <w:style w:type="paragraph" w:styleId="Contidodalista" w:customStyle="1">
    <w:name w:val="Contido da lista"/>
    <w:basedOn w:val="Normal"/>
    <w:qFormat/>
    <w:pPr>
      <w:ind w:start="567" w:hanging="0"/>
    </w:pPr>
    <w:rPr/>
  </w:style>
  <w:style w:type="paragraph" w:styleId="TableParagraph" w:customStyle="1">
    <w:name w:val="Table Paragraph"/>
    <w:basedOn w:val="Normal"/>
    <w:qFormat/>
    <w:pPr>
      <w:spacing w:before="95" w:after="0"/>
      <w:ind w:start="512" w:end="492" w:hanging="0"/>
      <w:jc w:val="center"/>
    </w:pPr>
    <w:rPr/>
  </w:style>
  <w:style w:type="paragraph" w:styleId="Ttulodetboa" w:customStyle="1">
    <w:name w:val="Título de táboa"/>
    <w:basedOn w:val="Contidodetboa"/>
    <w:qFormat/>
    <w:pPr>
      <w:jc w:val="center"/>
    </w:pPr>
    <w:rPr>
      <w:b/>
      <w:bCs/>
    </w:rPr>
  </w:style>
  <w:style w:type="paragraph" w:styleId="BalloonText">
    <w:name w:val="Balloon Text"/>
    <w:basedOn w:val="Normal"/>
    <w:link w:val="TextodegloboCar"/>
    <w:uiPriority w:val="99"/>
    <w:semiHidden/>
    <w:unhideWhenUsed/>
    <w:qFormat/>
    <w:rsid w:val="00af402f"/>
    <w:pPr/>
    <w:rPr>
      <w:rFonts w:ascii="Segoe UI" w:hAnsi="Segoe UI" w:cs="Mangal"/>
      <w:sz w:val="18"/>
      <w:szCs w:val="16"/>
    </w:rPr>
  </w:style>
  <w:style w:type="paragraph" w:styleId="Textopreformatado" w:customStyle="1">
    <w:name w:val="Texto preformatado"/>
    <w:basedOn w:val="Normal"/>
    <w:qFormat/>
    <w:pPr/>
    <w:rPr>
      <w:rFonts w:ascii="Liberation Mono" w:hAnsi="Liberation Mono" w:eastAsia="Noto Sans Mono CJK SC" w:cs="Liberation Mono"/>
      <w:sz w:val="20"/>
      <w:szCs w:val="20"/>
    </w:rPr>
  </w:style>
  <w:style w:type="paragraph" w:styleId="Ttulo10" w:customStyle="1">
    <w:name w:val="Título 10"/>
    <w:basedOn w:val="Ttulododocumento"/>
    <w:next w:val="Corpo"/>
    <w:qFormat/>
    <w:pPr>
      <w:spacing w:before="60" w:after="60"/>
      <w:outlineLvl w:val="8"/>
    </w:pPr>
    <w:rPr>
      <w:sz w:val="21"/>
      <w:szCs w:val="21"/>
    </w:rPr>
  </w:style>
  <w:style w:type="paragraph" w:styleId="Annotationtext">
    <w:name w:val="annotation text"/>
    <w:basedOn w:val="Normal"/>
    <w:link w:val="TextocomentarioCar"/>
    <w:uiPriority w:val="99"/>
    <w:semiHidden/>
    <w:unhideWhenUsed/>
    <w:qFormat/>
    <w:rsid w:val="00ef3f7b"/>
    <w:pPr/>
    <w:rPr>
      <w:rFonts w:cs="Mangal"/>
      <w:sz w:val="20"/>
      <w:szCs w:val="18"/>
    </w:rPr>
  </w:style>
  <w:style w:type="paragraph" w:styleId="Annotationsubject">
    <w:name w:val="annotation subject"/>
    <w:basedOn w:val="Annotationtext"/>
    <w:next w:val="Annotationtext"/>
    <w:link w:val="AsuntodelcomentarioCar"/>
    <w:uiPriority w:val="99"/>
    <w:semiHidden/>
    <w:unhideWhenUsed/>
    <w:qFormat/>
    <w:rsid w:val="00ef3f7b"/>
    <w:pPr/>
    <w:rPr>
      <w:b/>
      <w:bCs/>
    </w:rPr>
  </w:style>
  <w:style w:type="paragraph" w:styleId="Ttulodendice">
    <w:name w:val="Index Heading"/>
    <w:basedOn w:val="Ttulo"/>
    <w:pPr>
      <w:suppressLineNumbers/>
      <w:ind w:start="0" w:hanging="0"/>
    </w:pPr>
    <w:rPr>
      <w:b/>
      <w:bCs/>
      <w:sz w:val="32"/>
      <w:szCs w:val="32"/>
    </w:rPr>
  </w:style>
  <w:style w:type="paragraph" w:styleId="TOAHeading1">
    <w:name w:val="TOA Heading"/>
    <w:basedOn w:val="Ttulodendice"/>
    <w:qFormat/>
    <w:pPr>
      <w:suppressLineNumbers/>
      <w:ind w:start="0" w:hanging="0"/>
    </w:pPr>
    <w:rPr>
      <w:b/>
      <w:bCs/>
      <w:sz w:val="32"/>
      <w:szCs w:val="32"/>
    </w:rPr>
  </w:style>
  <w:style w:type="paragraph" w:styleId="Ttulodecontido">
    <w:name w:val="TOA Heading"/>
    <w:basedOn w:val="Ttulodendice"/>
    <w:pPr>
      <w:suppressLineNumbers/>
      <w:ind w:star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shuvale91/titanic-dataset" TargetMode="External"/><Relationship Id="rId3" Type="http://schemas.openxmlformats.org/officeDocument/2006/relationships/hyperlink" Target="https://github.com/mishuvale91/titanic-dataset" TargetMode="External"/><Relationship Id="rId4" Type="http://schemas.openxmlformats.org/officeDocument/2006/relationships/hyperlink" Target="https://github.com/mishuvale91/titanic-dataset" TargetMode="External"/><Relationship Id="rId5" Type="http://schemas.openxmlformats.org/officeDocument/2006/relationships/hyperlink" Target="https://github.com/mishuvale91/titanic-dataset" TargetMode="External"/><Relationship Id="rId6" Type="http://schemas.openxmlformats.org/officeDocument/2006/relationships/hyperlink" Target="http://cv.uoc.edu/estudiant/mes-uoc/es/universitat/plans/MU11/index.html" TargetMode="External"/><Relationship Id="rId7" Type="http://schemas.openxmlformats.org/officeDocument/2006/relationships/hyperlink" Target="https://github.com/mishuvale91/titanic-dataset" TargetMode="External"/><Relationship Id="rId8" Type="http://schemas.openxmlformats.org/officeDocument/2006/relationships/hyperlink" Target="https://www.kaggle.com/c/titanic/data" TargetMode="External"/><Relationship Id="rId9" Type="http://schemas.openxmlformats.org/officeDocument/2006/relationships/hyperlink" Target="https://github.com/mishuvale91/titanic-dataset/tree/main/data/train.csv" TargetMode="External"/><Relationship Id="rId10" Type="http://schemas.openxmlformats.org/officeDocument/2006/relationships/hyperlink" Target="https://github.com/mishuvale91/titanic-dataset/tree/main/data/train.csv" TargetMode="External"/><Relationship Id="rId11" Type="http://schemas.openxmlformats.org/officeDocument/2006/relationships/hyperlink" Target="https://github.com/mishuvale91/titanic-dataset/tree/main/data/train.csv" TargetMode="External"/><Relationship Id="rId12" Type="http://schemas.openxmlformats.org/officeDocument/2006/relationships/hyperlink" Target="https://github.com/mishuvale91/titanic-dataset/tree/main/data/train.csv" TargetMode="External"/><Relationship Id="rId13" Type="http://schemas.openxmlformats.org/officeDocument/2006/relationships/hyperlink" Target="https://github.com/mishuvale91/titanic-dataset/blob/main/data/titanic-cleaning.csv"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hyperlink" Target="https://github.com/mishuvale91/titanic-dataset/blob/main/src/titanic-cleaning.R" TargetMode="External"/><Relationship Id="rId25" Type="http://schemas.openxmlformats.org/officeDocument/2006/relationships/hyperlink" Target="https://github.com/mishuvale91/titanic-dataset/blob/main/src/titanic-analisis.R" TargetMode="External"/><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footer" Target="footer1.xml"/><Relationship Id="rId30" Type="http://schemas.openxmlformats.org/officeDocument/2006/relationships/comments" Target="comment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LibreOffice/6.4.6.2$Linux_X86_64 LibreOffice_project/40$Build-2</Application>
  <Pages>17</Pages>
  <Words>3270</Words>
  <Characters>18273</Characters>
  <CharactersWithSpaces>22129</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2020-12-28T19:34:43Z</dcterms:created>
  <dc:creator/>
  <dc:description/>
  <dc:language>gl-ES</dc:language>
  <cp:lastModifiedBy/>
  <dcterms:modified xsi:type="dcterms:W3CDTF">2021-01-05T20:22:27Z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